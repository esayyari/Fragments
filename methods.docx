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CE596" w14:textId="7E0B066C" w:rsidR="00AE476E" w:rsidRPr="000C085F" w:rsidRDefault="00AE476E" w:rsidP="006C4A84">
      <w:pPr>
        <w:pStyle w:val="Heading2"/>
      </w:pPr>
      <w:r>
        <w:rPr>
          <w:rStyle w:val="CommentReference"/>
        </w:rPr>
        <w:commentReference w:id="0"/>
      </w:r>
      <w:r w:rsidR="00887949" w:rsidRPr="000C085F">
        <w:t>Phylogenetic analyses</w:t>
      </w:r>
    </w:p>
    <w:p w14:paraId="2F76DD0D" w14:textId="77777777" w:rsidR="00887949" w:rsidRDefault="00887949" w:rsidP="00AE476E"/>
    <w:p w14:paraId="7A5B9400" w14:textId="612BC3B1" w:rsidR="000C085F" w:rsidRPr="00AE476E" w:rsidRDefault="000C085F" w:rsidP="000C085F">
      <w:pPr>
        <w:rPr>
          <w:rFonts w:ascii="Times New Roman" w:eastAsia="Times New Roman" w:hAnsi="Times New Roman" w:cs="Times New Roman"/>
        </w:rPr>
      </w:pPr>
      <w:r w:rsidRPr="00AE476E">
        <w:rPr>
          <w:rFonts w:ascii="Arial" w:eastAsia="Times New Roman" w:hAnsi="Arial" w:cs="Arial"/>
          <w:color w:val="000000"/>
          <w:sz w:val="22"/>
          <w:szCs w:val="22"/>
        </w:rPr>
        <w:t>Analyses have been performed on single copy gene trees using ASTRAL to account for among gene tree variation due to ILS. In addition, supermatrix analyses have been performed on concatenated gene alignments.  </w:t>
      </w:r>
      <w:r w:rsidR="009272CC">
        <w:rPr>
          <w:rFonts w:ascii="Arial" w:eastAsia="Times New Roman" w:hAnsi="Arial" w:cs="Arial"/>
          <w:color w:val="000000"/>
          <w:sz w:val="22"/>
          <w:szCs w:val="22"/>
        </w:rPr>
        <w:t xml:space="preserve">All scripts used to perform analyses are available online at </w:t>
      </w:r>
      <w:commentRangeStart w:id="1"/>
      <w:r w:rsidR="006C4A84">
        <w:rPr>
          <w:rFonts w:ascii="Arial" w:eastAsia="Times New Roman" w:hAnsi="Arial" w:cs="Arial"/>
          <w:color w:val="000000"/>
          <w:sz w:val="22"/>
          <w:szCs w:val="22"/>
        </w:rPr>
        <w:fldChar w:fldCharType="begin"/>
      </w:r>
      <w:r w:rsidR="006C4A84">
        <w:rPr>
          <w:rFonts w:ascii="Arial" w:eastAsia="Times New Roman" w:hAnsi="Arial" w:cs="Arial"/>
          <w:color w:val="000000"/>
          <w:sz w:val="22"/>
          <w:szCs w:val="22"/>
        </w:rPr>
        <w:instrText xml:space="preserve"> HYPERLINK "</w:instrText>
      </w:r>
      <w:r w:rsidR="006C4A84" w:rsidRPr="006C4A84">
        <w:rPr>
          <w:rFonts w:ascii="Arial" w:eastAsia="Times New Roman" w:hAnsi="Arial" w:cs="Arial"/>
          <w:color w:val="000000"/>
          <w:sz w:val="22"/>
          <w:szCs w:val="22"/>
        </w:rPr>
        <w:instrText>https://github.com/smirarab</w:instrText>
      </w:r>
      <w:r w:rsidR="006C4A84">
        <w:rPr>
          <w:rFonts w:ascii="Arial" w:eastAsia="Times New Roman" w:hAnsi="Arial" w:cs="Arial"/>
          <w:color w:val="000000"/>
          <w:sz w:val="22"/>
          <w:szCs w:val="22"/>
        </w:rPr>
        <w:instrText xml:space="preserve">/1kpscripts" </w:instrText>
      </w:r>
      <w:r w:rsidR="006C4A84">
        <w:rPr>
          <w:rFonts w:ascii="Arial" w:eastAsia="Times New Roman" w:hAnsi="Arial" w:cs="Arial"/>
          <w:color w:val="000000"/>
          <w:sz w:val="22"/>
          <w:szCs w:val="22"/>
        </w:rPr>
        <w:fldChar w:fldCharType="separate"/>
      </w:r>
      <w:r w:rsidR="006C4A84" w:rsidRPr="00B47FAC">
        <w:rPr>
          <w:rStyle w:val="Hyperlink"/>
          <w:rFonts w:ascii="Arial" w:eastAsia="Times New Roman" w:hAnsi="Arial" w:cs="Arial"/>
          <w:sz w:val="22"/>
          <w:szCs w:val="22"/>
        </w:rPr>
        <w:t>https://github.com/smirarab/1kpscripts</w:t>
      </w:r>
      <w:r w:rsidR="006C4A84">
        <w:rPr>
          <w:rFonts w:ascii="Arial" w:eastAsia="Times New Roman" w:hAnsi="Arial" w:cs="Arial"/>
          <w:color w:val="000000"/>
          <w:sz w:val="22"/>
          <w:szCs w:val="22"/>
        </w:rPr>
        <w:fldChar w:fldCharType="end"/>
      </w:r>
      <w:commentRangeEnd w:id="1"/>
      <w:r w:rsidR="006C4A84">
        <w:rPr>
          <w:rStyle w:val="CommentReference"/>
        </w:rPr>
        <w:commentReference w:id="1"/>
      </w:r>
      <w:r w:rsidR="006C4A84">
        <w:rPr>
          <w:rFonts w:ascii="Arial" w:eastAsia="Times New Roman" w:hAnsi="Arial" w:cs="Arial"/>
          <w:color w:val="000000"/>
          <w:sz w:val="22"/>
          <w:szCs w:val="22"/>
        </w:rPr>
        <w:t>.</w:t>
      </w:r>
    </w:p>
    <w:p w14:paraId="0034883F" w14:textId="77777777" w:rsidR="000C085F" w:rsidRDefault="000C085F" w:rsidP="00AE476E"/>
    <w:p w14:paraId="5E543D05" w14:textId="3C23E8B9" w:rsidR="00887949" w:rsidRPr="000C085F" w:rsidRDefault="00887949" w:rsidP="006C4A84">
      <w:pPr>
        <w:pStyle w:val="Heading3"/>
      </w:pPr>
      <w:r w:rsidRPr="000C085F">
        <w:t>Multiple sequence alignment and data filtering</w:t>
      </w:r>
    </w:p>
    <w:p w14:paraId="6596F89A" w14:textId="68EDC51A" w:rsidR="00CC7B32" w:rsidRDefault="00CC7B32" w:rsidP="00AE476E">
      <w:r>
        <w:t xml:space="preserve">Initial alignments: </w:t>
      </w:r>
      <w:r w:rsidR="00517DFD">
        <w:t xml:space="preserve">We </w:t>
      </w:r>
      <w:r w:rsidR="00842666">
        <w:t xml:space="preserve">build an MSA </w:t>
      </w:r>
      <w:r w:rsidR="00517DFD">
        <w:t xml:space="preserve">based on </w:t>
      </w:r>
      <w:r w:rsidR="008D6F48">
        <w:t xml:space="preserve">Amino Acid (FAA) sequences of </w:t>
      </w:r>
      <w:r w:rsidR="00842666">
        <w:t>each gene</w:t>
      </w:r>
      <w:r w:rsidR="008D6F48">
        <w:t>,</w:t>
      </w:r>
      <w:r w:rsidR="00517DFD">
        <w:t xml:space="preserve"> and then impose these alignments on DNA sequences.</w:t>
      </w:r>
      <w:r w:rsidR="008D6F48">
        <w:t xml:space="preserve"> </w:t>
      </w:r>
      <w:r w:rsidR="00517DFD">
        <w:t xml:space="preserve">To do so, </w:t>
      </w:r>
      <w:r w:rsidR="008D6F48">
        <w:t xml:space="preserve">we </w:t>
      </w:r>
      <w:r w:rsidR="00842666">
        <w:t>first div</w:t>
      </w:r>
      <w:r w:rsidR="008D6F48">
        <w:t>ide</w:t>
      </w:r>
      <w:r w:rsidR="00517DFD">
        <w:t xml:space="preserve"> sequences in each gene</w:t>
      </w:r>
      <w:r w:rsidR="00842666">
        <w:t xml:space="preserve"> into two subsets, </w:t>
      </w:r>
      <w:r w:rsidR="00652B9D">
        <w:t>full-length</w:t>
      </w:r>
      <w:r w:rsidR="008D6F48">
        <w:t xml:space="preserve"> </w:t>
      </w:r>
      <w:r w:rsidR="00517DFD">
        <w:t>and fragmentary/chimeric sequences</w:t>
      </w:r>
      <w:r w:rsidR="008D6F48">
        <w:t>, and then we use</w:t>
      </w:r>
      <w:r w:rsidR="00842666">
        <w:t xml:space="preserve"> PASTA</w:t>
      </w:r>
      <w:r w:rsidR="00842666">
        <w:fldChar w:fldCharType="begin" w:fldLock="1"/>
      </w:r>
      <w:r w:rsidR="00893F38">
        <w:instrText>ADDIN CSL_CITATION { "citationItems" : [ { "id" : "ITEM-1", "itemData" : { "DOI" : "10.1089/cmb.2014.0156", "ISSN" : "1066-5277", "PMID" : "25549288", "author" : [ { "dropping-particle" : "", "family" : "Mirarab", "given" : "Siavash", "non-dropping-particle" : "", "parse-names" : false, "suffix" : "" }, { "dropping-particle" : "", "family" : "Nguyen", "given" : "Nam", "non-dropping-particle" : "", "parse-names" : false, "suffix" : "" }, { "dropping-particle" : "", "family" : "Guo", "given" : "Sheng", "non-dropping-particle" : "", "parse-names" : false, "suffix" : "" }, { "dropping-particle" : "", "family" : "Wang", "given" : "Li-San", "non-dropping-particle" : "", "parse-names" : false, "suffix" : "" }, { "dropping-particle" : "", "family" : "Kim", "given" : "Junhyong", "non-dropping-particle" : "", "parse-names" : false, "suffix" : "" }, { "dropping-particle" : "", "family" : "Warnow", "given" : "Tandy", "non-dropping-particle" : "", "parse-names" : false, "suffix" : "" } ], "container-title" : "Journal of Computational Biology", "id" : "ITEM-1", "issue" : "05", "issued" : { "date-parts" : [ [ "2015" ] ] }, "note" : "{:PMCID:PMC4424971}", "page" : "377-386", "title" : "PASTA: Ultra-Large Multiple Sequence Alignment for Nucleotide and Amino-Acid Sequences", "type" : "article-journal", "volume" : "22" }, "uris" : [ "http://www.mendeley.com/documents/?uuid=0711a30d-5d31-45b6-a336-e3286b269ac3" ] } ], "mendeley" : { "formattedCitation" : "&lt;sup&gt;1&lt;/sup&gt;", "plainTextFormattedCitation" : "1", "previouslyFormattedCitation" : "&lt;sup&gt;1&lt;/sup&gt;" }, "properties" : { "noteIndex" : 0 }, "schema" : "https://github.com/citation-style-language/schema/raw/master/csl-citation.json" }</w:instrText>
      </w:r>
      <w:r w:rsidR="00842666">
        <w:fldChar w:fldCharType="separate"/>
      </w:r>
      <w:r w:rsidR="00842666" w:rsidRPr="00842666">
        <w:rPr>
          <w:noProof/>
          <w:vertAlign w:val="superscript"/>
        </w:rPr>
        <w:t>1</w:t>
      </w:r>
      <w:r w:rsidR="00842666">
        <w:fldChar w:fldCharType="end"/>
      </w:r>
      <w:r w:rsidR="00842666">
        <w:t xml:space="preserve"> to ali</w:t>
      </w:r>
      <w:r w:rsidR="008D6F48">
        <w:t xml:space="preserve">gn </w:t>
      </w:r>
      <w:r w:rsidR="00652B9D">
        <w:t>full-length</w:t>
      </w:r>
      <w:r w:rsidR="008D6F48">
        <w:t xml:space="preserve"> sequences and use</w:t>
      </w:r>
      <w:r w:rsidR="00842666">
        <w:t xml:space="preserve"> </w:t>
      </w:r>
      <w:r w:rsidR="00887949">
        <w:t>UPP</w:t>
      </w:r>
      <w:r w:rsidR="009272CC">
        <w:fldChar w:fldCharType="begin" w:fldLock="1"/>
      </w:r>
      <w:r w:rsidR="00893F38">
        <w:instrText>ADDIN CSL_CITATION { "citationItems" : [ { "id" : "ITEM-1", "itemData" : { "DOI" : "10.1186/s13059-015-0688-z", "ISSN" : "1465-6906", "PMID" : "26076734", "abstract" : "Many biological questions, including the estimation of deep evolutionary histories and the detection of remote homology between protein sequences, rely upon multiple sequence alignments and phylogenetic trees of large datasets. However, accurate large-scale multiple sequence alignment is very difficult, especially when the dataset contains fragmentary sequences. We present UPP, a multiple sequence alignment method that uses a new machine learning technique - the Ensemble of Hidden Markov Models - that we propose here. UPP produces highly accurate alignments for both nucleotide and amino acid sequences, even on ultra-large datasets or datasets containing fragmentary sequences. UPP is available at https://github.com/smirarab/sepp.", "author" : [ { "dropping-particle" : "", "family" : "Nguyen", "given" : "Nam", "non-dropping-particle" : "", "parse-names" : false, "suffix" : "" }, { "dropping-particle" : "", "family" : "Mirarab", "given" : "Siavash", "non-dropping-particle" : "", "parse-names" : false, "suffix" : "" }, { "dropping-particle" : "", "family" : "Kumar", "given" : "Keerthana", "non-dropping-particle" : "", "parse-names" : false, "suffix" : "" }, { "dropping-particle" : "", "family" : "Warnow", "given" : "Tandy", "non-dropping-particle" : "", "parse-names" : false, "suffix" : "" } ], "container-title" : "Genome Biology", "id" : "ITEM-1", "issue" : "1", "issued" : { "date-parts" : [ [ "2015", "6", "16" ] ] }, "note" : "{:PMCID:PMC4492008}", "page" : "124", "title" : "Ultra-large alignments using phylogeny-aware profiles", "type" : "article-journal", "volume" : "16" }, "uris" : [ "http://www.mendeley.com/documents/?uuid=6ba74013-3669-43d4-bfa7-b09029853322" ] } ], "mendeley" : { "formattedCitation" : "&lt;sup&gt;2&lt;/sup&gt;", "plainTextFormattedCitation" : "2", "previouslyFormattedCitation" : "&lt;sup&gt;2&lt;/sup&gt;" }, "properties" : { "noteIndex" : 0 }, "schema" : "https://github.com/citation-style-language/schema/raw/master/csl-citation.json" }</w:instrText>
      </w:r>
      <w:r w:rsidR="009272CC">
        <w:fldChar w:fldCharType="separate"/>
      </w:r>
      <w:r w:rsidR="00842666" w:rsidRPr="00842666">
        <w:rPr>
          <w:noProof/>
          <w:vertAlign w:val="superscript"/>
        </w:rPr>
        <w:t>2</w:t>
      </w:r>
      <w:r w:rsidR="009272CC">
        <w:fldChar w:fldCharType="end"/>
      </w:r>
      <w:r w:rsidR="00842666">
        <w:t xml:space="preserve"> to add fragmentary sequences to the </w:t>
      </w:r>
      <w:r w:rsidR="00652B9D">
        <w:t>full-length</w:t>
      </w:r>
      <w:r w:rsidR="00842666">
        <w:t xml:space="preserve"> alignment. We designate as fragmentary</w:t>
      </w:r>
      <w:r w:rsidR="00517DFD">
        <w:t>/chimeric</w:t>
      </w:r>
      <w:r w:rsidR="00842666">
        <w:t xml:space="preserve"> any sequence that is 66% shorter or longer</w:t>
      </w:r>
      <w:r w:rsidR="008D6F48">
        <w:t xml:space="preserve"> than</w:t>
      </w:r>
      <w:r w:rsidR="00842666">
        <w:t xml:space="preserve"> the median length of </w:t>
      </w:r>
      <w:r w:rsidR="00357546" w:rsidRPr="00357546">
        <w:rPr>
          <w:i/>
        </w:rPr>
        <w:t>genome</w:t>
      </w:r>
      <w:r w:rsidR="00357546">
        <w:t xml:space="preserve"> </w:t>
      </w:r>
      <w:r w:rsidR="00842666">
        <w:t>sequences in that gene.</w:t>
      </w:r>
      <w:r w:rsidR="008D6F48">
        <w:t xml:space="preserve"> Once UPP alignments are obtained, we remove from </w:t>
      </w:r>
      <w:r w:rsidR="005054A4">
        <w:t>them</w:t>
      </w:r>
      <w:r w:rsidR="008D6F48">
        <w:t xml:space="preserve"> all unaligned (i.e., insertion) sites. </w:t>
      </w:r>
      <w:r w:rsidR="00842666">
        <w:t xml:space="preserve"> </w:t>
      </w:r>
      <w:r w:rsidR="00265849">
        <w:t xml:space="preserve">We then back-translate FAA alignments to DNA (FAA2FNA) and filter the third codon position (accounting for removed insertion sites). To reduce </w:t>
      </w:r>
      <w:r w:rsidR="005054A4">
        <w:t xml:space="preserve">the </w:t>
      </w:r>
      <w:r w:rsidR="00265849">
        <w:t xml:space="preserve">running time burden of dealing with very gappy </w:t>
      </w:r>
      <w:r w:rsidR="005054A4">
        <w:t>sites that include minimal phylogenetic information in standard maximum likelihood analyses</w:t>
      </w:r>
      <w:r w:rsidR="00265849">
        <w:t xml:space="preserve">, we then masked </w:t>
      </w:r>
      <w:r w:rsidR="005054A4">
        <w:t>all</w:t>
      </w:r>
      <w:r w:rsidR="00265849">
        <w:t xml:space="preserve"> sites from the alignment that were made of at least 90% gaps. Finally, since </w:t>
      </w:r>
      <w:r w:rsidR="00652B9D">
        <w:t xml:space="preserve">the </w:t>
      </w:r>
      <w:r w:rsidR="00265849">
        <w:t xml:space="preserve">inclusion of fragmentary data in gene tree estimation can be problematic, we removed any sequence that </w:t>
      </w:r>
      <w:r w:rsidR="00BC6F0A">
        <w:t xml:space="preserve">had a gap for at least 67% of the </w:t>
      </w:r>
      <w:r w:rsidR="005054A4">
        <w:t xml:space="preserve">sites in the site-filtered </w:t>
      </w:r>
      <w:r w:rsidR="00BC6F0A">
        <w:t>alignment.</w:t>
      </w:r>
      <w:r w:rsidR="00265849">
        <w:t xml:space="preserve"> </w:t>
      </w:r>
      <w:r>
        <w:t xml:space="preserve">These produced our initial alignments. </w:t>
      </w:r>
    </w:p>
    <w:p w14:paraId="60B5DE74" w14:textId="4DE95BFE" w:rsidR="00887949" w:rsidRDefault="00CC7B32" w:rsidP="00AE476E">
      <w:r>
        <w:t xml:space="preserve">Long branch filtering: In addition to filtering gappy sites and fragmentary sequences, we identified and removed sequences that would be placed on extremely long branches on their respective gene trees. To identify these, </w:t>
      </w:r>
      <w:r w:rsidR="00680150">
        <w:t>we used the initial alignments to build gene trees (see below). We then rooted each gene tree by finding the split that has the highest number of Red an</w:t>
      </w:r>
      <w:r w:rsidR="003E2D84">
        <w:t>d</w:t>
      </w:r>
      <w:r w:rsidR="00680150">
        <w:t xml:space="preserve"> </w:t>
      </w:r>
      <w:proofErr w:type="spellStart"/>
      <w:r w:rsidR="00680150">
        <w:t>Chromosita</w:t>
      </w:r>
      <w:proofErr w:type="spellEnd"/>
      <w:r w:rsidR="00680150">
        <w:t xml:space="preserve"> Algae exclusively on one of its two sides. If these algae were entirely missing from the </w:t>
      </w:r>
      <w:r w:rsidR="00945320">
        <w:t>gene</w:t>
      </w:r>
      <w:r w:rsidR="00680150">
        <w:t xml:space="preserve">, we used </w:t>
      </w:r>
      <w:proofErr w:type="spellStart"/>
      <w:r w:rsidR="00680150" w:rsidRPr="00680150">
        <w:t>Glaucophyta</w:t>
      </w:r>
      <w:proofErr w:type="spellEnd"/>
      <w:r w:rsidR="00945320">
        <w:t>,</w:t>
      </w:r>
      <w:r w:rsidR="00680150">
        <w:t xml:space="preserve"> </w:t>
      </w:r>
      <w:proofErr w:type="spellStart"/>
      <w:r w:rsidR="00680150" w:rsidRPr="00680150">
        <w:t>Prasinococcales</w:t>
      </w:r>
      <w:proofErr w:type="spellEnd"/>
      <w:r w:rsidR="00680150">
        <w:t xml:space="preserve">, </w:t>
      </w:r>
      <w:proofErr w:type="spellStart"/>
      <w:r w:rsidR="00680150" w:rsidRPr="00680150">
        <w:t>prasinophytes</w:t>
      </w:r>
      <w:proofErr w:type="spellEnd"/>
      <w:r w:rsidR="00680150">
        <w:t xml:space="preserve">, </w:t>
      </w:r>
      <w:proofErr w:type="spellStart"/>
      <w:r w:rsidR="00357546" w:rsidRPr="00357546">
        <w:t>Volvox</w:t>
      </w:r>
      <w:proofErr w:type="spellEnd"/>
      <w:r w:rsidR="00357546" w:rsidRPr="00357546">
        <w:t xml:space="preserve"> </w:t>
      </w:r>
      <w:proofErr w:type="spellStart"/>
      <w:r w:rsidR="00357546" w:rsidRPr="00357546">
        <w:t>carteri</w:t>
      </w:r>
      <w:commentRangeStart w:id="3"/>
      <w:proofErr w:type="spellEnd"/>
      <w:r w:rsidR="00680150">
        <w:t xml:space="preserve">, </w:t>
      </w:r>
      <w:proofErr w:type="spellStart"/>
      <w:r w:rsidR="00357546" w:rsidRPr="00357546">
        <w:t>Chlamydomonas</w:t>
      </w:r>
      <w:proofErr w:type="spellEnd"/>
      <w:r w:rsidR="00357546" w:rsidRPr="00357546">
        <w:t xml:space="preserve"> </w:t>
      </w:r>
      <w:proofErr w:type="spellStart"/>
      <w:r w:rsidR="00357546" w:rsidRPr="00357546">
        <w:t>reinhardtii</w:t>
      </w:r>
      <w:proofErr w:type="spellEnd"/>
      <w:r w:rsidR="00680150">
        <w:t>, or</w:t>
      </w:r>
      <w:r w:rsidR="00357546" w:rsidRPr="00357546">
        <w:t xml:space="preserve"> </w:t>
      </w:r>
      <w:proofErr w:type="spellStart"/>
      <w:r w:rsidR="00357546" w:rsidRPr="00357546">
        <w:t>Klebsormidium</w:t>
      </w:r>
      <w:proofErr w:type="spellEnd"/>
      <w:r w:rsidR="00357546" w:rsidRPr="00357546">
        <w:t xml:space="preserve"> </w:t>
      </w:r>
      <w:proofErr w:type="spellStart"/>
      <w:r w:rsidR="00357546" w:rsidRPr="00357546">
        <w:t>flaccidum</w:t>
      </w:r>
      <w:commentRangeEnd w:id="3"/>
      <w:proofErr w:type="spellEnd"/>
      <w:r w:rsidR="00945320">
        <w:rPr>
          <w:rStyle w:val="CommentReference"/>
        </w:rPr>
        <w:commentReference w:id="3"/>
      </w:r>
      <w:r w:rsidR="00680150">
        <w:t>, respectively.</w:t>
      </w:r>
      <w:r w:rsidR="00B107DB">
        <w:t xml:space="preserve"> We then removed any taxa that had a root to ti</w:t>
      </w:r>
      <w:r w:rsidR="00DB1526">
        <w:t>p distance that was 4</w:t>
      </w:r>
      <w:r w:rsidR="00B107DB">
        <w:t xml:space="preserve"> standard deviations longer than the median root to tip distance</w:t>
      </w:r>
      <w:r w:rsidR="006F7C68">
        <w:t xml:space="preserve"> in each gene tree</w:t>
      </w:r>
      <w:r w:rsidR="00B107DB">
        <w:t xml:space="preserve">. </w:t>
      </w:r>
      <w:r w:rsidR="00F57FD3">
        <w:t>Once these taxa on long branches were removed, alignments were re-estimated using the same approach described above, and new gene trees were estimated.</w:t>
      </w:r>
      <w:r w:rsidR="00B107DB">
        <w:t xml:space="preserve"> </w:t>
      </w:r>
    </w:p>
    <w:p w14:paraId="0802611D" w14:textId="77777777" w:rsidR="00887949" w:rsidRDefault="00887949" w:rsidP="00AE476E"/>
    <w:p w14:paraId="6822367E" w14:textId="7E8E7B02" w:rsidR="00F57FD3" w:rsidRDefault="00F57FD3" w:rsidP="005B7EF3">
      <w:pPr>
        <w:pStyle w:val="Heading3"/>
      </w:pPr>
      <w:r>
        <w:t>Gene tree estimation:</w:t>
      </w:r>
    </w:p>
    <w:p w14:paraId="039176FD" w14:textId="05A65CE4" w:rsidR="00F57FD3" w:rsidRDefault="006F7C68" w:rsidP="00AE476E">
      <w:r>
        <w:t xml:space="preserve">To estimate gene trees, we used RAxML, version </w:t>
      </w:r>
      <w:r w:rsidR="006E5757">
        <w:t>8.1.17,</w:t>
      </w:r>
      <w:r w:rsidR="00E6260C">
        <w:t xml:space="preserve"> starting from one starting tree</w:t>
      </w:r>
      <w:r w:rsidR="003E2309">
        <w:t xml:space="preserve"> f</w:t>
      </w:r>
      <w:r w:rsidR="006E5757">
        <w:t>or building initial trees</w:t>
      </w:r>
      <w:r w:rsidR="00E6260C">
        <w:t xml:space="preserve"> used for long branch filtering</w:t>
      </w:r>
      <w:r w:rsidR="006E5757">
        <w:t xml:space="preserve"> and 10</w:t>
      </w:r>
      <w:r w:rsidR="00E6260C">
        <w:t xml:space="preserve"> different</w:t>
      </w:r>
      <w:r w:rsidR="006E5757">
        <w:t xml:space="preserve"> </w:t>
      </w:r>
      <w:r w:rsidR="003E2309">
        <w:t>starting trees for final gene trees.</w:t>
      </w:r>
      <w:r w:rsidR="005B7EF3">
        <w:t xml:space="preserve"> We also performed 100 replicates of bootstrapping.</w:t>
      </w:r>
      <w:r w:rsidR="003E2309">
        <w:t xml:space="preserve"> </w:t>
      </w:r>
      <w:r w:rsidR="00C1460A">
        <w:t xml:space="preserve">For DNA analyses, the GTR </w:t>
      </w:r>
      <w:r w:rsidR="00E6227A">
        <w:t>substitution model and</w:t>
      </w:r>
      <w:r w:rsidR="00C1460A">
        <w:t xml:space="preserve"> the GAMMA rates across the sites </w:t>
      </w:r>
      <w:r w:rsidR="00E6227A">
        <w:t xml:space="preserve">model were used. </w:t>
      </w:r>
      <w:r w:rsidR="005B7EF3">
        <w:t xml:space="preserve">For Amino Acid genes, we used a </w:t>
      </w:r>
      <w:proofErr w:type="spellStart"/>
      <w:r w:rsidR="005B7EF3">
        <w:t>perl</w:t>
      </w:r>
      <w:proofErr w:type="spellEnd"/>
      <w:r w:rsidR="005B7EF3">
        <w:t xml:space="preserve"> script (available </w:t>
      </w:r>
      <w:proofErr w:type="gramStart"/>
      <w:r w:rsidR="005B7EF3">
        <w:t xml:space="preserve">at </w:t>
      </w:r>
      <w:commentRangeStart w:id="4"/>
      <w:r w:rsidR="005B7EF3">
        <w:t>?</w:t>
      </w:r>
      <w:proofErr w:type="gramEnd"/>
      <w:r w:rsidR="005B7EF3">
        <w:t>??</w:t>
      </w:r>
      <w:commentRangeEnd w:id="4"/>
      <w:r w:rsidR="00BD005F">
        <w:rPr>
          <w:rStyle w:val="CommentReference"/>
        </w:rPr>
        <w:commentReference w:id="4"/>
      </w:r>
      <w:r w:rsidR="005B7EF3">
        <w:t>) adopted from the RAxML website to search among 16 different substitution models on a fixed starting tree</w:t>
      </w:r>
      <w:r w:rsidR="00D4053C">
        <w:t xml:space="preserve"> per gene</w:t>
      </w:r>
      <w:r w:rsidR="005B7EF3">
        <w:t xml:space="preserve">, and chose the model </w:t>
      </w:r>
      <w:r w:rsidR="005B7EF3">
        <w:lastRenderedPageBreak/>
        <w:t>with the highest likelihood (JTT</w:t>
      </w:r>
      <w:r w:rsidR="00D4053C">
        <w:t xml:space="preserve">, JTTF, or </w:t>
      </w:r>
      <w:r w:rsidR="00D4053C" w:rsidRPr="00D4053C">
        <w:t>JTTDCMUT</w:t>
      </w:r>
      <w:r w:rsidR="005B7EF3">
        <w:t xml:space="preserve"> </w:t>
      </w:r>
      <w:r w:rsidR="00D4053C">
        <w:t>were selected for 349 out of 410 genes</w:t>
      </w:r>
      <w:r w:rsidR="005B7EF3">
        <w:t xml:space="preserve">). </w:t>
      </w:r>
      <w:r w:rsidR="00D4053C">
        <w:t>For Amino Acid gene trees,</w:t>
      </w:r>
      <w:r w:rsidR="005B7EF3">
        <w:t xml:space="preserve"> </w:t>
      </w:r>
      <w:r w:rsidR="00D4053C">
        <w:t>we also used</w:t>
      </w:r>
      <w:r w:rsidR="005B7EF3">
        <w:t xml:space="preserve"> the GAMMA model of rate heterogeneity. </w:t>
      </w:r>
    </w:p>
    <w:p w14:paraId="55304A57" w14:textId="38A0D69B" w:rsidR="00893F38" w:rsidRDefault="00893F38" w:rsidP="00893F38">
      <w:pPr>
        <w:pStyle w:val="Heading3"/>
      </w:pPr>
      <w:r>
        <w:t>Species tree estimation</w:t>
      </w:r>
    </w:p>
    <w:p w14:paraId="4F700BB3" w14:textId="6711E63D" w:rsidR="004A28BB" w:rsidRDefault="00893F38" w:rsidP="00893F38">
      <w:r>
        <w:t>We used ASTRAL</w:t>
      </w:r>
      <w:r w:rsidR="004A28BB">
        <w:t>-II</w:t>
      </w:r>
      <w:r w:rsidR="004A28BB">
        <w:fldChar w:fldCharType="begin" w:fldLock="1"/>
      </w:r>
      <w:r w:rsidR="00C93FE9">
        <w:instrText>ADDIN CSL_CITATION { "citationItems" : [ { "id" : "ITEM-1", "itemData" : { "DOI" : "10.1093/bioinformatics/btv234", "ISSN" : "1367-4803", "PMID" : "26072508", "abstract" : "Motivation: The estimation of species phylogenies requires multiple loci, since different loci can have different trees due to incomplete lineage sorting, modeled by the multi-species coalescent model. We recently developed a coalescent-based method, ASTRAL, which is statistically consistent under the multi-species coalescent model and which is more accurate than other coalescent-based methods on the datasets we examined. ASTRAL runs in polynomial time, by constraining the search space using a set of allowed bipartitions'. Despite the limitation to allowed bipartitions, ASTRAL is statistically consistent. Results: We present a new version of ASTRAL, which we call ASTRAL-II. We show that ASTRAL-II has substantial advantages over ASTRAL: it is faster, can analyze much larger datasets (up to 1000 species and 1000 genes) and has substantially better accuracy under some conditions. ASTRAL's running time is [IMG]f1.gif\" ALT=\"Formula\" BORDER=\"0\"&gt;, and ASTRAL-II's running time is [IMG]f2.gif\" ALT=\"Formula\" BORDER=\"0\"&gt;, where n is the number of species, k is the number of loci and X is the set of allowed bipartitions for the search space. Availability and implementation: ASTRAL-II is available in open source at https://github.com/smirarab/ASTRAL and datasets used are available at http://www.cs.utexas.edu/~phylo/datasets/astral2/. Contact: smirarab@gmail.com Supplementary information: Supplementary data are available at Bioinformatics online.", "author" : [ { "dropping-particle" : "", "family" : "Mirarab", "given" : "Siavash", "non-dropping-particle" : "", "parse-names" : false, "suffix" : "" }, { "dropping-particle" : "", "family" : "Warnow", "given" : "Tandy", "non-dropping-particle" : "", "parse-names" : false, "suffix" : "" } ], "container-title" : "Bioinformatics", "id" : "ITEM-1", "issue" : "12", "issued" : { "date-parts" : [ [ "2015", "6", "13" ] ] }, "note" : "{:PMCID:PMC4765870}", "page" : "i44-i52", "title" : "ASTRAL-II: coalescent-based species tree estimation with many hundreds of taxa and thousands of genes", "type" : "article-journal", "volume" : "31" }, "uris" : [ "http://www.mendeley.com/documents/?uuid=ef3cd647-648d-4cab-a9c0-ccf48d3070e9" ] } ], "mendeley" : { "formattedCitation" : "&lt;sup&gt;3&lt;/sup&gt;", "plainTextFormattedCitation" : "3", "previouslyFormattedCitation" : "&lt;sup&gt;3&lt;/sup&gt;" }, "properties" : { "noteIndex" : 0 }, "schema" : "https://github.com/citation-style-language/schema/raw/master/csl-citation.json" }</w:instrText>
      </w:r>
      <w:r w:rsidR="004A28BB">
        <w:fldChar w:fldCharType="separate"/>
      </w:r>
      <w:r w:rsidR="004A28BB" w:rsidRPr="004A28BB">
        <w:rPr>
          <w:noProof/>
          <w:vertAlign w:val="superscript"/>
        </w:rPr>
        <w:t>3</w:t>
      </w:r>
      <w:r w:rsidR="004A28BB">
        <w:fldChar w:fldCharType="end"/>
      </w:r>
      <w:r>
        <w:t>, version 4.7.8 to estimate the species tree, based on 384 genes that each at least included half of the species. We used multi-locus bootstrapping</w:t>
      </w:r>
      <w:r>
        <w:fldChar w:fldCharType="begin" w:fldLock="1"/>
      </w:r>
      <w:r w:rsidR="00C93FE9">
        <w:instrText>ADDIN CSL_CITATION { "citationItems" : [ { "id" : "ITEM-1", "itemData" : { "DOI" : "10.1073/pnas.0408313102", "ISBN" : "0408313102", "ISSN" : "0027-8424", "PMID" : "15764703", "abstract" : "Because of the increase of genomic data, multiple genes are often available for the inference of phylogenetic relationships. The simple approach for combining multiple genes from the same taxon is to concatenate the sequences and then ignore the fact that different positions in the concatenated sequence came from different genes. Here, we discuss two criteria for inferring the optimal tree topology from data sets with multiple genes. These criteria are designed for multigene data sets where gene-specific evolutionary features are too important to ignore. One criterion is conventional and is obtained by taking the sum of log-likelihoods over all genes. The other criterion is obtained by dividing the log-likelihood for a gene by its sequence length and then taking the arithmetic mean over genes of these ratios. A similar strategy could be adopted with parsimony scores. The optimal tree is then declared to be the one for which the sum or the arithmetic mean is maximized. These criteria are justified within a two-stage hierarchical framework. The first level of the hierarchy represents gene-specific evolutionary features, and the second represents site-specific features for given genes. For testing significance of the optimal topology, we suggest a two-stage bootstrap procedure that involves resampling genes and then resampling alignment columns within resampled genes. An advantage of this procedure over concatenation is that it can effectively account for gene-specific evolutionary features. We discuss the applicability of the two-stage bootstrap idea to the Kishino-Hasegawa test and the Shimodaira-Hasegawa test.", "author" : [ { "dropping-particle" : "", "family" : "Seo", "given" : "Tae-Kun", "non-dropping-particle" : "", "parse-names" : false, "suffix" : "" }, { "dropping-particle" : "", "family" : "Kishino", "given" : "Hirohisa", "non-dropping-particle" : "", "parse-names" : false, "suffix" : "" }, { "dropping-particle" : "", "family" : "Thorne", "given" : "Jeffrey L", "non-dropping-particle" : "", "parse-names" : false, "suffix" : "" } ], "container-title" : "Proc Natl Acad Sci USA", "id" : "ITEM-1", "issue" : "12", "issued" : { "date-parts" : [ [ "2005" ] ] }, "note" : "{:PMCID:PMC555482}", "page" : "4436-41", "title" : "Incorporating gene-specific variation when inferring and evaluating optimal evolutionary tree topologies from multilocus sequence data.", "type" : "article-journal", "volume" : "102" }, "uris" : [ "http://www.mendeley.com/documents/?uuid=9cd39739-9e7a-418b-bb5c-47f0857109ab" ] }, { "id" : "ITEM-2", "itemData" : { "DOI" : "doi: 10.1093/sysbio/syu063", "ISSN" : "1063-5157", "author" : [ { "dropping-particle" : "", "family" : "Mirarab", "given" : "Siavash", "non-dropping-particle" : "", "parse-names" : false, "suffix" : "" }, { "dropping-particle" : "", "family" : "Bayzid", "given" : "Md. Shamsuzzoha", "non-dropping-particle" : "", "parse-names" : false, "suffix" : "" }, { "dropping-particle" : "", "family" : "Warnow", "given" : "Tandy", "non-dropping-particle" : "", "parse-names" : false, "suffix" : "" } ], "container-title" : "Systematic Biology", "id" : "ITEM-2", "issued" : { "date-parts" : [ [ "2014" ] ] }, "page" : "syu063", "publisher" : "Oxford University Press", "title" : "Evaluating summary methods for multi-locus species tree estimation in the presence of incomplete lineage sorting", "type" : "article-journal" }, "uris" : [ "http://www.mendeley.com/documents/?uuid=a6f1463b-ef21-46fb-ad58-5709d40920bd" ] } ], "mendeley" : { "formattedCitation" : "&lt;sup&gt;4,5&lt;/sup&gt;", "plainTextFormattedCitation" : "4,5", "previouslyFormattedCitation" : "&lt;sup&gt;4,5&lt;/sup&gt;" }, "properties" : { "noteIndex" : 0 }, "schema" : "https://github.com/citation-style-language/schema/raw/master/csl-citation.json" }</w:instrText>
      </w:r>
      <w:r>
        <w:fldChar w:fldCharType="separate"/>
      </w:r>
      <w:r w:rsidR="004A28BB" w:rsidRPr="004A28BB">
        <w:rPr>
          <w:noProof/>
          <w:vertAlign w:val="superscript"/>
        </w:rPr>
        <w:t>4,5</w:t>
      </w:r>
      <w:r>
        <w:fldChar w:fldCharType="end"/>
      </w:r>
      <w:r>
        <w:t xml:space="preserve"> and ASTRAL’s built-in local posterior probabilities</w:t>
      </w:r>
      <w:r>
        <w:fldChar w:fldCharType="begin" w:fldLock="1"/>
      </w:r>
      <w:r w:rsidR="00C93FE9">
        <w:instrText>ADDIN CSL_CITATION { "citationItems" : [ { "id" : "ITEM-1", "itemData" : { "DOI" : "MBE-16-0021", "author" : [ { "dropping-particle" : "", "family" : "Sayyari", "given" : "Erfan", "non-dropping-particle" : "", "parse-names" : false, "suffix" : "" }, { "dropping-particle" : "", "family" : "Mirarab", "given" : "Siavash", "non-dropping-particle" : "", "parse-names" : false, "suffix" : "" } ], "container-title" : "arXiv", "id" : "ITEM-1", "issued" : { "date-parts" : [ [ "2016" ] ] }, "title" : "Fast coalescent-based computation of local branch support from quartet frequencies", "type" : "article-journal", "volume" : "1601.07019" }, "uris" : [ "http://www.mendeley.com/documents/?uuid=540eb90c-92e4-4b5c-bae6-9be92e85a3b3"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4A28BB" w:rsidRPr="004A28BB">
        <w:rPr>
          <w:noProof/>
          <w:vertAlign w:val="superscript"/>
        </w:rPr>
        <w:t>6</w:t>
      </w:r>
      <w:r>
        <w:fldChar w:fldCharType="end"/>
      </w:r>
      <w:r>
        <w:t xml:space="preserve"> to estimate branch support</w:t>
      </w:r>
      <w:r w:rsidR="004A28BB">
        <w:t>, drawn on species trees estimated based on best ML gene trees found</w:t>
      </w:r>
      <w:r>
        <w:t xml:space="preserve">. </w:t>
      </w:r>
      <w:r w:rsidR="00F25FD7">
        <w:t xml:space="preserve">We also used ASTRAL’s built-in functionality to compute the percentage of gene trees that agreed with each branch in the species tree, by finding the average number of gene tree quartets defined around the branch (choosing one taxon from each side) that were congruent with the species tree. </w:t>
      </w:r>
      <w:r>
        <w:t xml:space="preserve">Computation of local posterior probabilities </w:t>
      </w:r>
      <w:r w:rsidR="00F25FD7">
        <w:t xml:space="preserve">and quartet support </w:t>
      </w:r>
      <w:r>
        <w:t xml:space="preserve">was done using version 4.10.3. </w:t>
      </w:r>
    </w:p>
    <w:p w14:paraId="296AC77C" w14:textId="33208DC3" w:rsidR="004A28BB" w:rsidRPr="004A28BB" w:rsidRDefault="004A28BB" w:rsidP="00893F38">
      <w:r>
        <w:t>Binning: We also used weighted statistical binning</w:t>
      </w:r>
      <w:r>
        <w:fldChar w:fldCharType="begin" w:fldLock="1"/>
      </w:r>
      <w:r w:rsidR="00C93FE9">
        <w:instrText>ADDIN CSL_CITATION { "citationItems" : [ { "id" : "ITEM-1", "itemData" : { "DOI" : "10.1126/science.1250463", "ISSN" : "0036-8075", "PMID" : "25504728", "abstract" : "Gene tree incongruence arising from incomplete lineage sorting (ILS) can reduce the accuracy of concatenation-based estimations of species trees. Although coalescent-based species tree estimation methods can have good accuracy in the presence of ILS, they are sensitive to gene tree estimation error. We propose a pipeline that uses bootstrapping to evaluate whether two genes are likely to have the same tree, then it groups genes into sets using a graph-theoretic optimization and estimates a tree on each subset using concatenation, and finally produces an estimated species tree from these trees using the preferred coalescent-based method. Statistical binning improves the accuracy of MP-EST, a popular coalescent-based method, and we use it to produce the first genome-scale coalescent-based avian tree of life.", "author" : [ { "dropping-particle" : "", "family" : "Mirarab", "given" : "Siavash", "non-dropping-particle" : "", "parse-names" : false, "suffix" : "" }, { "dropping-particle" : "", "family" : "Bayzid", "given" : "Shamsuzzoha Md", "non-dropping-particle" : "", "parse-names" : false, "suffix" : "" }, { "dropping-particle" : "", "family" : "Boussau", "given" : "Bastien", "non-dropping-particle" : "", "parse-names" : false, "suffix" : "" }, { "dropping-particle" : "", "family" : "Warnow", "given" : "Tandy", "non-dropping-particle" : "", "parse-names" : false, "suffix" : "" } ], "container-title" : "Science", "id" : "ITEM-1", "issue" : "6215", "issued" : { "date-parts" : [ [ "2014" ] ] }, "page" : "1250463", "title" : "Statistical binning enables an accurate coalescent-based estimation of the avian tree", "type" : "article-journal", "volume" : "346" }, "uris" : [ "http://www.mendeley.com/documents/?uuid=ae935468-5608-4497-84c6-b9cd7914967e" ] }, { "id" : "ITEM-2", "itemData" : { "DOI" : "10.1371/journal.pone.0129183", "ISSN" : "1932-6203", "PMID" : "26086579", "abstract" : "Because biological processes can result in different loci having different evolutionary histories, species tree estimation requires multiple loci from across multiple genomes. While many processes can result in discord between gene trees and species trees, incomplete lineage sorting (ILS), modeled by the multi-species coalescent, is considered to be a dominant cause for gene tree heterogeneity. Coalescent-based methods have been developed to estimate species trees, many of which operate by combining estimated gene trees, and so are called \"summary methods\". Because summary methods are generally fast (and much faster than more complicated coalescent-based methods that co-estimate gene trees and species trees), they have become very popular techniques for estimating species trees from multiple loci. However, recent studies have established that summary methods can have reduced accuracy in the presence of gene tree estimation error, and also that many biological datasets have substantial gene tree estimation error, so that summary methods may not be highly accurate in biologically realistic conditions. Mirarab et al. (Science 2014) presented the \"statistical binning\" technique to improve gene tree estimation in multi-locus analyses, and showed that it improved the accuracy of MP-EST, one of the most popular coalescent-based summary methods. Statistical binning, which uses a simple heuristic to evaluate \"combinability\" and then uses the larger sets of genes to re-calculate gene trees, has good empirical performance, but using statistical binning within a phylogenomic pipeline does not have the desirable property of being statistically consistent. We show that weighting the re-calculated gene trees by the bin sizes makes statistical binning statistically consistent under the multispecies coalescent, and maintains the good empirical performance. Thus, \"weighted statistical binning\" enables highly accurate genome-scale species tree estimation, and is also statistically consistent under the multi-species coalescent model. New data used in this study are available at DOI: http://dx.doi.org/10.6084/m9.figshare.1411146, and the software is available at https://github.com/smirarab/binning.", "author" : [ { "dropping-particle" : "", "family" : "Bayzid", "given" : "Md Shamsuzzoha", "non-dropping-particle" : "", "parse-names" : false, "suffix" : "" }, { "dropping-particle" : "", "family" : "Mirarab", "given" : "Siavash", "non-dropping-particle" : "", "parse-names" : false, "suffix" : "" }, { "dropping-particle" : "", "family" : "Boussau", "given" : "Bastien", "non-dropping-particle" : "", "parse-names" : false, "suffix" : "" }, { "dropping-particle" : "", "family" : "Warnow", "given" : "Tandy", "non-dropping-particle" : "", "parse-names" : false, "suffix" : "" } ], "container-title" : "PLoS ONE", "id" : "ITEM-2", "issue" : "6", "issued" : { "date-parts" : [ [ "2015", "1", "18" ] ] }, "note" : "{:PMCID:PMC4472720}", "page" : "e0129183", "publisher" : "Public Library of Science", "title" : "Weighted Statistical Binning: Enabling Statistically Consistent Genome-Scale Phylogenetic Analyses.", "type" : "article-journal", "volume" : "10" }, "uris" : [ "http://www.mendeley.com/documents/?uuid=6326e8a2-4320-47c3-a817-c30df478ea2d" ] } ], "mendeley" : { "formattedCitation" : "&lt;sup&gt;7,8&lt;/sup&gt;", "plainTextFormattedCitation" : "7,8", "previouslyFormattedCitation" : "&lt;sup&gt;7,8&lt;/sup&gt;" }, "properties" : { "noteIndex" : 0 }, "schema" : "https://github.com/citation-style-language/schema/raw/master/csl-citation.json" }</w:instrText>
      </w:r>
      <w:r>
        <w:fldChar w:fldCharType="separate"/>
      </w:r>
      <w:r w:rsidRPr="004A28BB">
        <w:rPr>
          <w:noProof/>
          <w:vertAlign w:val="superscript"/>
        </w:rPr>
        <w:t>7,8</w:t>
      </w:r>
      <w:r>
        <w:fldChar w:fldCharType="end"/>
      </w:r>
      <w:r>
        <w:t xml:space="preserve"> </w:t>
      </w:r>
      <w:r w:rsidR="00652B9D">
        <w:t xml:space="preserve">with a threshold of 75% </w:t>
      </w:r>
      <w:r>
        <w:t>to see if the effects of gene tree estimation error could be reduced. Binning left the majo</w:t>
      </w:r>
      <w:r w:rsidR="00652B9D">
        <w:t>rity of genes in singleton bins</w:t>
      </w:r>
      <w:r>
        <w:t xml:space="preserve"> and had minimal impact on the overall species tree. </w:t>
      </w:r>
    </w:p>
    <w:p w14:paraId="08455433" w14:textId="66BBD8A1" w:rsidR="00F57FD3" w:rsidRDefault="00F57FD3" w:rsidP="005B7EF3">
      <w:pPr>
        <w:pStyle w:val="Heading3"/>
      </w:pPr>
      <w:r>
        <w:t>Supermatrix analyses:</w:t>
      </w:r>
    </w:p>
    <w:p w14:paraId="4B008F39" w14:textId="16B8ED30" w:rsidR="00AE476E" w:rsidRDefault="00AE476E" w:rsidP="004A28BB">
      <w:r>
        <w:t>All supermatrix analyses are based upon the filtered amino acid and 1</w:t>
      </w:r>
      <w:r w:rsidRPr="00AE476E">
        <w:rPr>
          <w:vertAlign w:val="superscript"/>
        </w:rPr>
        <w:t>st</w:t>
      </w:r>
      <w:r>
        <w:t xml:space="preserve"> and 2</w:t>
      </w:r>
      <w:r w:rsidRPr="00AE476E">
        <w:rPr>
          <w:vertAlign w:val="superscript"/>
        </w:rPr>
        <w:t>nd</w:t>
      </w:r>
      <w:r>
        <w:t xml:space="preserve"> codon alignments generated by the gene alignment and tree pipeline.  The (1) </w:t>
      </w:r>
      <w:r w:rsidRPr="00AE476E">
        <w:rPr>
          <w:b/>
        </w:rPr>
        <w:t>unfiltered</w:t>
      </w:r>
      <w:r>
        <w:t xml:space="preserve"> </w:t>
      </w:r>
      <w:proofErr w:type="spellStart"/>
      <w:r w:rsidRPr="00AE476E">
        <w:rPr>
          <w:b/>
        </w:rPr>
        <w:t>supermatrices</w:t>
      </w:r>
      <w:proofErr w:type="spellEnd"/>
      <w:r>
        <w:t xml:space="preserve"> use the gene alignments as is, the (2) </w:t>
      </w:r>
      <w:proofErr w:type="spellStart"/>
      <w:r>
        <w:rPr>
          <w:b/>
        </w:rPr>
        <w:t>E</w:t>
      </w:r>
      <w:r w:rsidRPr="00AE476E">
        <w:rPr>
          <w:b/>
        </w:rPr>
        <w:t>udicot</w:t>
      </w:r>
      <w:proofErr w:type="spellEnd"/>
      <w:r w:rsidRPr="00AE476E">
        <w:rPr>
          <w:b/>
        </w:rPr>
        <w:t xml:space="preserve"> </w:t>
      </w:r>
      <w:proofErr w:type="spellStart"/>
      <w:r w:rsidRPr="00AE476E">
        <w:rPr>
          <w:b/>
        </w:rPr>
        <w:t>supermatrices</w:t>
      </w:r>
      <w:proofErr w:type="spellEnd"/>
      <w:r>
        <w:t xml:space="preserve"> retain only </w:t>
      </w:r>
      <w:proofErr w:type="spellStart"/>
      <w:r>
        <w:t>Eudicots</w:t>
      </w:r>
      <w:proofErr w:type="spellEnd"/>
      <w:r>
        <w:t xml:space="preserve"> species in the supermatrix, and the (3) </w:t>
      </w:r>
      <w:r w:rsidRPr="00AE476E">
        <w:rPr>
          <w:b/>
        </w:rPr>
        <w:t>rogue-taxa-removed</w:t>
      </w:r>
      <w:r>
        <w:t xml:space="preserve"> </w:t>
      </w:r>
      <w:proofErr w:type="spellStart"/>
      <w:r>
        <w:t>supermatrices</w:t>
      </w:r>
      <w:proofErr w:type="spellEnd"/>
      <w:r>
        <w:t xml:space="preserve"> removed the eight rogue taxa</w:t>
      </w:r>
      <w:r w:rsidR="004A28BB">
        <w:t xml:space="preserve"> (</w:t>
      </w:r>
      <w:proofErr w:type="spellStart"/>
      <w:r w:rsidR="004A28BB">
        <w:t>Dillenia</w:t>
      </w:r>
      <w:proofErr w:type="spellEnd"/>
      <w:r w:rsidR="004A28BB">
        <w:t xml:space="preserve"> </w:t>
      </w:r>
      <w:proofErr w:type="spellStart"/>
      <w:r w:rsidR="004A28BB">
        <w:t>indica</w:t>
      </w:r>
      <w:proofErr w:type="spellEnd"/>
      <w:r w:rsidR="004A28BB">
        <w:t xml:space="preserve">, </w:t>
      </w:r>
      <w:proofErr w:type="spellStart"/>
      <w:r w:rsidR="004A28BB">
        <w:t>Tetrastigma</w:t>
      </w:r>
      <w:proofErr w:type="spellEnd"/>
      <w:r w:rsidR="004A28BB">
        <w:t xml:space="preserve"> </w:t>
      </w:r>
      <w:proofErr w:type="spellStart"/>
      <w:r w:rsidR="004A28BB">
        <w:t>obtectum</w:t>
      </w:r>
      <w:proofErr w:type="gramStart"/>
      <w:r w:rsidR="004A28BB">
        <w:t>,Tetrastigma</w:t>
      </w:r>
      <w:proofErr w:type="spellEnd"/>
      <w:proofErr w:type="gramEnd"/>
      <w:r w:rsidR="004A28BB">
        <w:t xml:space="preserve"> </w:t>
      </w:r>
      <w:proofErr w:type="spellStart"/>
      <w:r w:rsidR="004A28BB">
        <w:t>voinierianum,Vitis</w:t>
      </w:r>
      <w:proofErr w:type="spellEnd"/>
      <w:r w:rsidR="004A28BB">
        <w:t xml:space="preserve"> </w:t>
      </w:r>
      <w:proofErr w:type="spellStart"/>
      <w:r w:rsidR="004A28BB">
        <w:t>vinifera</w:t>
      </w:r>
      <w:proofErr w:type="spellEnd"/>
      <w:r w:rsidR="004A28BB">
        <w:t xml:space="preserve">, </w:t>
      </w:r>
      <w:proofErr w:type="spellStart"/>
      <w:r w:rsidR="004A28BB">
        <w:t>Cissus</w:t>
      </w:r>
      <w:proofErr w:type="spellEnd"/>
      <w:r w:rsidR="004A28BB">
        <w:t xml:space="preserve"> </w:t>
      </w:r>
      <w:proofErr w:type="spellStart"/>
      <w:r w:rsidR="004A28BB">
        <w:t>quadrangularis</w:t>
      </w:r>
      <w:proofErr w:type="spellEnd"/>
      <w:r w:rsidR="004A28BB">
        <w:t xml:space="preserve">, </w:t>
      </w:r>
      <w:proofErr w:type="spellStart"/>
      <w:r w:rsidR="004A28BB">
        <w:t>Spirotaenia</w:t>
      </w:r>
      <w:proofErr w:type="spellEnd"/>
      <w:r w:rsidR="004A28BB">
        <w:t xml:space="preserve"> sp., </w:t>
      </w:r>
      <w:proofErr w:type="spellStart"/>
      <w:r w:rsidR="004A28BB">
        <w:t>Ceratophyllum</w:t>
      </w:r>
      <w:proofErr w:type="spellEnd"/>
      <w:r w:rsidR="004A28BB">
        <w:t xml:space="preserve"> </w:t>
      </w:r>
      <w:proofErr w:type="spellStart"/>
      <w:r w:rsidR="004A28BB">
        <w:t>demersum</w:t>
      </w:r>
      <w:proofErr w:type="spellEnd"/>
      <w:r w:rsidR="004A28BB">
        <w:t xml:space="preserve">, </w:t>
      </w:r>
      <w:proofErr w:type="spellStart"/>
      <w:r w:rsidR="004A28BB">
        <w:t>Prasinococcus</w:t>
      </w:r>
      <w:proofErr w:type="spellEnd"/>
      <w:r w:rsidR="004A28BB">
        <w:t xml:space="preserve"> </w:t>
      </w:r>
      <w:proofErr w:type="spellStart"/>
      <w:r w:rsidR="004A28BB">
        <w:t>capsulatus</w:t>
      </w:r>
      <w:proofErr w:type="spellEnd"/>
      <w:r w:rsidR="004A28BB">
        <w:t xml:space="preserve">) that tended to move in our initial analyses. </w:t>
      </w:r>
    </w:p>
    <w:p w14:paraId="7A1000D5" w14:textId="1C335E6D" w:rsidR="00AE476E" w:rsidRDefault="00AE476E" w:rsidP="00111918">
      <w:pPr>
        <w:tabs>
          <w:tab w:val="left" w:pos="1620"/>
        </w:tabs>
      </w:pPr>
      <w:r>
        <w:tab/>
      </w:r>
    </w:p>
    <w:p w14:paraId="3F43AE52" w14:textId="15871D9F" w:rsidR="00095B1B" w:rsidRDefault="00084B75">
      <w:r>
        <w:t xml:space="preserve">ML supermatrix </w:t>
      </w:r>
      <w:r w:rsidR="00A8396B">
        <w:t xml:space="preserve">analyses were performed using </w:t>
      </w:r>
      <w:proofErr w:type="spellStart"/>
      <w:r w:rsidR="00A8396B">
        <w:t>Exa</w:t>
      </w:r>
      <w:r>
        <w:t>ML</w:t>
      </w:r>
      <w:proofErr w:type="spellEnd"/>
      <w:r w:rsidR="00A8396B">
        <w:t xml:space="preserve"> v. 3.0.14</w:t>
      </w:r>
      <w:r w:rsidR="00A8396B">
        <w:fldChar w:fldCharType="begin" w:fldLock="1"/>
      </w:r>
      <w:r w:rsidR="00C93FE9">
        <w:instrText>ADDIN CSL_CITATION { "citationItems" : [ { "id" : "ITEM-1", "itemData" : { "DOI" : "10.1093/bioinformatics/btv184", "ISSN" : "14602059", "PMID" : "25819675", "abstract" : "Motivation: Phylogenies are increasingly used in all fields of medical and biological research. Because of the next generation sequencing revolution, datasets used for conducting phylogenetic analyses grow at an unprecedented pace. We present ExaML version 3, a dedicated production-level code for inferring phylogenies on whole-transcriptome and whole-genome alignments using supercomputers. Results: We introduce several improvements and extensions to ExaML: Extensions of substitution models and supported data types, the integration of a novel load balance algorithm as well as a parallel I/O optimization that significantly improve parallel efficiency, and a production-level implementation for Intel MIC-based hardware platforms. Availability and implementation: The code is available under GNU GPL at https://github.com/sta matak/ExaML. Contact: Alexandros.Stamatakis@h-its.org Supplementary information: Supplementary data are available at Bioinformatics online.", "author" : [ { "dropping-particle" : "", "family" : "Kozlov", "given" : "Alexey M.", "non-dropping-particle" : "", "parse-names" : false, "suffix" : "" }, { "dropping-particle" : "", "family" : "Aberer", "given" : "Andre J.", "non-dropping-particle" : "", "parse-names" : false, "suffix" : "" }, { "dropping-particle" : "", "family" : "Stamatakis", "given" : "Alexandros", "non-dropping-particle" : "", "parse-names" : false, "suffix" : "" } ], "container-title" : "Bioinformatics", "id" : "ITEM-1", "issue" : "15", "issued" : { "date-parts" : [ [ "2015" ] ] }, "page" : "2577-2579", "title" : "ExaML version 3: A tool for phylogenomic analyses on supercomputers", "type" : "article-journal", "volume" : "31" }, "uris" : [ "http://www.mendeley.com/documents/?uuid=2e282a48-7e16-4bdd-ac77-cc9d94651325", "http://www.mendeley.com/documents/?uuid=80777e4f-e0cd-4938-81f0-1c5758abd127" ] } ], "mendeley" : { "formattedCitation" : "&lt;sup&gt;9&lt;/sup&gt;", "plainTextFormattedCitation" : "9", "previouslyFormattedCitation" : "&lt;sup&gt;9&lt;/sup&gt;" }, "properties" : { "noteIndex" : 0 }, "schema" : "https://github.com/citation-style-language/schema/raw/master/csl-citation.json" }</w:instrText>
      </w:r>
      <w:r w:rsidR="00A8396B">
        <w:fldChar w:fldCharType="separate"/>
      </w:r>
      <w:r w:rsidR="004A28BB" w:rsidRPr="004A28BB">
        <w:rPr>
          <w:noProof/>
          <w:vertAlign w:val="superscript"/>
        </w:rPr>
        <w:t>9</w:t>
      </w:r>
      <w:r w:rsidR="00A8396B">
        <w:fldChar w:fldCharType="end"/>
      </w:r>
      <w:r w:rsidR="00A8396B">
        <w:t xml:space="preserve">. </w:t>
      </w:r>
      <w:r w:rsidR="00EF7BA3">
        <w:t xml:space="preserve"> </w:t>
      </w:r>
      <w:r w:rsidR="002A1FCC">
        <w:t>Similar to the gene tree analyses</w:t>
      </w:r>
      <w:r w:rsidR="00EF7BA3">
        <w:t>, the GAMMA model of rate heterogeneity across sites were used for all the ML</w:t>
      </w:r>
      <w:r w:rsidR="002A1FCC">
        <w:t xml:space="preserve"> supermatrix</w:t>
      </w:r>
      <w:r w:rsidR="00EF7BA3">
        <w:t xml:space="preserve"> analyses.  To better handle the rate heterogen</w:t>
      </w:r>
      <w:r w:rsidR="002A1FCC">
        <w:t>eity across genes, we divided</w:t>
      </w:r>
      <w:r w:rsidR="00EF7BA3">
        <w:t xml:space="preserve"> </w:t>
      </w:r>
      <w:r w:rsidR="002A1FCC">
        <w:t>the supermatrix into partitions</w:t>
      </w:r>
      <w:r w:rsidR="00EF7BA3">
        <w:t xml:space="preserve">.  </w:t>
      </w:r>
      <w:r w:rsidR="002D3A3B">
        <w:t>For the amino acid alignments</w:t>
      </w:r>
      <w:r w:rsidR="00EF7BA3">
        <w:t xml:space="preserve">, </w:t>
      </w:r>
      <w:r w:rsidR="002D3A3B">
        <w:t xml:space="preserve">the protein model selected for each gene family in the gene tree estimation process was used to group genes into </w:t>
      </w:r>
      <w:r w:rsidR="00EF7BA3">
        <w:t>partition</w:t>
      </w:r>
      <w:r w:rsidR="002D3A3B">
        <w:t>s</w:t>
      </w:r>
      <w:r w:rsidR="006F4000">
        <w:t xml:space="preserve">, </w:t>
      </w:r>
      <w:r w:rsidR="0005775D">
        <w:t>creating one partition per substitution model</w:t>
      </w:r>
      <w:r w:rsidR="00EF7BA3">
        <w:t xml:space="preserve">.  In the </w:t>
      </w:r>
      <w:r w:rsidR="002D3A3B">
        <w:t>nucleotide alignments</w:t>
      </w:r>
      <w:r w:rsidR="00EF7BA3">
        <w:t xml:space="preserve">, we estimated the GTR rate </w:t>
      </w:r>
      <w:r w:rsidR="002D3A3B">
        <w:t>parameters</w:t>
      </w:r>
      <w:r w:rsidR="002A1FCC">
        <w:t xml:space="preserve"> and the alpha shape parameter</w:t>
      </w:r>
      <w:r w:rsidR="00EF7BA3">
        <w:t xml:space="preserve"> for each codon position (1</w:t>
      </w:r>
      <w:r w:rsidR="00EF7BA3" w:rsidRPr="00EF7BA3">
        <w:rPr>
          <w:vertAlign w:val="superscript"/>
        </w:rPr>
        <w:t>st</w:t>
      </w:r>
      <w:r w:rsidR="00EF7BA3">
        <w:t xml:space="preserve"> and 2</w:t>
      </w:r>
      <w:r w:rsidR="00EF7BA3" w:rsidRPr="00EF7BA3">
        <w:rPr>
          <w:vertAlign w:val="superscript"/>
        </w:rPr>
        <w:t>nd</w:t>
      </w:r>
      <w:r w:rsidR="00AE476E">
        <w:t xml:space="preserve"> positions) of each codon alignment</w:t>
      </w:r>
      <w:r w:rsidR="00DC283F">
        <w:t xml:space="preserve"> using RAxML</w:t>
      </w:r>
      <w:r w:rsidR="00DC283F">
        <w:fldChar w:fldCharType="begin" w:fldLock="1"/>
      </w:r>
      <w:r w:rsidR="00C93FE9">
        <w:instrText>ADDIN CSL_CITATION { "citationItems" : [ { "id" : "ITEM-1", "itemData" : { "DOI" : "10.1093/bioinformatics/btu033", "ISBN" : "1367-4811", "ISSN" : "14602059", "PMID" : "24451623", "abstract" : "MOTIVATION:Phylogenies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"id" : "ITEM-1", "issue" : "9", "issued" : { "date-parts" : [ [ "2014" ] ] }, "note" : "{:PMCID:PMC3998144}", "page" : "1312-1313", "title" : "RAxML version 8: A tool for phylogenetic analysis and post-analysis of large phylogenies", "type" : "article-journal", "volume" : "30" }, "uris" : [ "http://www.mendeley.com/documents/?uuid=001ef187-678d-4551-a84a-3bb04981bb7d" ] } ], "mendeley" : { "formattedCitation" : "&lt;sup&gt;10&lt;/sup&gt;", "plainTextFormattedCitation" : "10", "previouslyFormattedCitation" : "&lt;sup&gt;10&lt;/sup&gt;" }, "properties" : { "noteIndex" : 0 }, "schema" : "https://github.com/citation-style-language/schema/raw/master/csl-citation.json" }</w:instrText>
      </w:r>
      <w:r w:rsidR="00DC283F">
        <w:fldChar w:fldCharType="separate"/>
      </w:r>
      <w:r w:rsidR="004A28BB" w:rsidRPr="004A28BB">
        <w:rPr>
          <w:noProof/>
          <w:vertAlign w:val="superscript"/>
        </w:rPr>
        <w:t>10</w:t>
      </w:r>
      <w:r w:rsidR="00DC283F">
        <w:fldChar w:fldCharType="end"/>
      </w:r>
      <w:r w:rsidR="00DC283F">
        <w:t xml:space="preserve"> v 8.1.21</w:t>
      </w:r>
      <w:r w:rsidR="00EF7BA3">
        <w:t>. W</w:t>
      </w:r>
      <w:r w:rsidR="002D3A3B">
        <w:t>e then projected the GTR rate and alpha parameters of each codon position of each gene into a 2-D plane using principle component analysis</w:t>
      </w:r>
      <w:r w:rsidR="002D3A3B">
        <w:fldChar w:fldCharType="begin" w:fldLock="1"/>
      </w:r>
      <w:r w:rsidR="00C93FE9">
        <w:instrText>ADDIN CSL_CITATION { "citationItems" : [ { "id" : "ITEM-1", "itemData" : { "DOI" : "10.1080/14786440109462720", "ISBN" : "1941-5982", "ISSN" : "1941-5982", "PMID" : "442", "abstract" : "AbstractDownload full textRelated\\n \\n \\n\\n \\n\\n\\n \\n\\n\\n\\n\\n\\n var addthis_config = {\\n ui_cobrand: \"Taylor &amp;amp; Francis Online\",\\n services_compact: \"citeulike,netvibes,twitter,technorati,delicious,linkedin,facebook,stumbleupon,digg,google,more\",\\n pubid: \"ra-4dff56cd6bb1830b\"\\n };\\n\\n \\n\\n \\n\\n \\n \\n Add to shortlist\\n \\n \\n\\n \\n\\n \\n \\n \\n \\n Link\\n \\n\\n \\n \\n \\n Permalink\\n \\n\\n \\n \\n \\n\\n \\n\\n\\n\\n \\n \\n \\n\\n\\n\\n\\n \\n \\n http://dx.doi.org/10.1080/14786440109462720\\n \\n \\n \\n \\n \\n \\n \\n \\n \\n\\n \\n \\n \\n \\n Download Citation\\n \\n \\n\\n \\n \\n \\n Recommend to:\\n \\n \\n \\n \\n \\n\\n \\n\\n \\n \\n \\n \\n \\n\\n A friend", "author" : [ { "dropping-particle" : "", "family" : "Pearson", "given" : "Karl", "non-dropping-particle" : "", "parse-names" : false, "suffix" : "" } ], "container-title" : "The London, Edinburgh, and Dublin Philosophical Magazine and Journal of Science", "id" : "ITEM-1", "issue" : "1", "issued" : { "date-parts" : [ [ "1901" ] ] }, "page" : "559-572", "title" : "On lines and planes of closest fit to systems of points in space", "type" : "article-journal", "volume" : "2" }, "uris" : [ "http://www.mendeley.com/documents/?uuid=1be24124-d4d2-4689-ace3-9c2fdecd7155", "http://www.mendeley.com/documents/?uuid=83576e8e-e758-4133-9fa6-6275faa990b5" ] } ], "mendeley" : { "formattedCitation" : "&lt;sup&gt;11&lt;/sup&gt;", "plainTextFormattedCitation" : "11", "previouslyFormattedCitation" : "&lt;sup&gt;11&lt;/sup&gt;" }, "properties" : { "noteIndex" : 0 }, "schema" : "https://github.com/citation-style-language/schema/raw/master/csl-citation.json" }</w:instrText>
      </w:r>
      <w:r w:rsidR="002D3A3B">
        <w:fldChar w:fldCharType="separate"/>
      </w:r>
      <w:r w:rsidR="004A28BB" w:rsidRPr="004A28BB">
        <w:rPr>
          <w:noProof/>
          <w:vertAlign w:val="superscript"/>
        </w:rPr>
        <w:t>11</w:t>
      </w:r>
      <w:r w:rsidR="002D3A3B">
        <w:fldChar w:fldCharType="end"/>
      </w:r>
      <w:r w:rsidR="002D3A3B">
        <w:t xml:space="preserve"> (PCA).  We performed K-means clustering</w:t>
      </w:r>
      <w:r w:rsidR="002D3A3B">
        <w:fldChar w:fldCharType="begin" w:fldLock="1"/>
      </w:r>
      <w:r w:rsidR="00C93FE9">
        <w:instrText>ADDIN CSL_CITATION { "citationItems" : [ { "id" : "ITEM-1", "itemData" : { "DOI" : "10.2307/2346830", "ISBN" : "00359254", "ISSN" : "00359254", "PMID" : "8705250", "abstract" : "The K-means clustering algorithm is described indetail by Hartigan(1975). An efficient version of the algorithm is presented here.\\nThe aim of the K-means algorithm is to divide M points in N dimensions into K clusters so that the within-cluster sum of squares is minimized. It is not practical to require that the solution has minimal sum of squares against all partitions except when M,N are small and K = 2. We seek instead \"local\" optima, solution such that no movement of a point from one cluster to another will reduce the within cluster sum of squares.", "author" : [ { "dropping-particle" : "", "family" : "Hartigan", "given" : "J. A.", "non-dropping-particle" : "", "parse-names" : false, "suffix" : "" }, { "dropping-particle" : "", "family" : "Wong", "given" : "M. A.", "non-dropping-particle" : "", "parse-names" : false, "suffix" : "" } ], "container-title" : "Applied Statistics", "id" : "ITEM-1", "issue" : "1", "issued" : { "date-parts" : [ [ "1979" ] ] }, "page" : "100-108", "title" : "A K-Means Clustering Algorithm", "type" : "article-journal", "volume" : "28" }, "uris" : [ "http://www.mendeley.com/documents/?uuid=33ebb86a-d271-4f09-8b6b-626ae121ab32", "http://www.mendeley.com/documents/?uuid=5df27038-980a-40f5-bb89-46f93c5f0970" ] } ], "mendeley" : { "formattedCitation" : "&lt;sup&gt;12&lt;/sup&gt;", "plainTextFormattedCitation" : "12", "previouslyFormattedCitation" : "&lt;sup&gt;12&lt;/sup&gt;" }, "properties" : { "noteIndex" : 0 }, "schema" : "https://github.com/citation-style-language/schema/raw/master/csl-citation.json" }</w:instrText>
      </w:r>
      <w:r w:rsidR="002D3A3B">
        <w:fldChar w:fldCharType="separate"/>
      </w:r>
      <w:r w:rsidR="004A28BB" w:rsidRPr="004A28BB">
        <w:rPr>
          <w:noProof/>
          <w:vertAlign w:val="superscript"/>
        </w:rPr>
        <w:t>12</w:t>
      </w:r>
      <w:r w:rsidR="002D3A3B">
        <w:fldChar w:fldCharType="end"/>
      </w:r>
      <w:r w:rsidR="002D3A3B">
        <w:t xml:space="preserve"> to group the codon positions into partitions, selecting the </w:t>
      </w:r>
      <w:r w:rsidR="002D3A3B" w:rsidRPr="00DC283F">
        <w:rPr>
          <w:i/>
        </w:rPr>
        <w:t>k</w:t>
      </w:r>
      <w:r w:rsidR="006F4000">
        <w:rPr>
          <w:i/>
        </w:rPr>
        <w:t>=?, which</w:t>
      </w:r>
      <w:r w:rsidR="002D3A3B">
        <w:t xml:space="preserve"> accounts for 80% of the variation.  The clustering analyses of the nucleotide data </w:t>
      </w:r>
      <w:r w:rsidR="00652B9D">
        <w:t>were</w:t>
      </w:r>
      <w:r w:rsidR="002D3A3B">
        <w:t xml:space="preserve"> performed using R</w:t>
      </w:r>
      <w:r w:rsidR="00095B1B">
        <w:fldChar w:fldCharType="begin" w:fldLock="1"/>
      </w:r>
      <w:r w:rsidR="00C93FE9">
        <w:instrText>ADDIN CSL_CITATION { "citationItems" : [ { "id" : "ITEM-1", "itemData" : { "DOI" : "ISBN 3-900051-07-0", "ISBN" : "3900051070", "ISSN" : "16000706", "abstract" : "R Development Core Team (2011). R: A language and environment for statistical computing. R Foundation for Statistical Computing, Vienna, Austria. ISBN 3-900051-07-0, URL http://www.R-project.org/.", "author" : [ { "dropping-particle" : "", "family" : "R Development Core Team", "given" : "", "non-dropping-particle" : "", "parse-names" : false, "suffix" : "" } ], "container-title" : "R Foundation for Statistical Computing Vienna Austria", "id" : "ITEM-1", "issued" : { "date-parts" : [ [ "2010" ] ] }, "page" : "{ISBN} 3-900051-07-0", "title" : "R: A Language and Environment for Statistical Computing", "type" : "article", "volume" : "0" }, "uris" : [ "http://www.mendeley.com/documents/?uuid=50d8bf77-557d-458b-af2c-2401a3a91351", "http://www.mendeley.com/documents/?uuid=82f044ec-d041-4cd7-b0cc-f2900bf8ce8d" ] } ], "mendeley" : { "formattedCitation" : "&lt;sup&gt;13&lt;/sup&gt;", "plainTextFormattedCitation" : "13", "previouslyFormattedCitation" : "&lt;sup&gt;13&lt;/sup&gt;" }, "properties" : { "noteIndex" : 0 }, "schema" : "https://github.com/citation-style-language/schema/raw/master/csl-citation.json" }</w:instrText>
      </w:r>
      <w:r w:rsidR="00095B1B">
        <w:fldChar w:fldCharType="separate"/>
      </w:r>
      <w:r w:rsidR="004A28BB" w:rsidRPr="004A28BB">
        <w:rPr>
          <w:noProof/>
          <w:vertAlign w:val="superscript"/>
        </w:rPr>
        <w:t>13</w:t>
      </w:r>
      <w:r w:rsidR="00095B1B">
        <w:fldChar w:fldCharType="end"/>
      </w:r>
      <w:r w:rsidR="002D3A3B">
        <w:t>.</w:t>
      </w:r>
    </w:p>
    <w:p w14:paraId="2406C7AE" w14:textId="77777777" w:rsidR="00095B1B" w:rsidRDefault="00095B1B"/>
    <w:p w14:paraId="741C39F5" w14:textId="29563419" w:rsidR="00AE476E" w:rsidRDefault="00095B1B">
      <w:commentRangeStart w:id="5"/>
      <w:proofErr w:type="spellStart"/>
      <w:r>
        <w:t>ExaML</w:t>
      </w:r>
      <w:proofErr w:type="spellEnd"/>
      <w:r>
        <w:t xml:space="preserve"> takes as inputs a reformatted version of the supermatrix and an initial starting tree.  We reformatted the supermatrix alignment using parse-</w:t>
      </w:r>
      <w:proofErr w:type="spellStart"/>
      <w:r>
        <w:t>examl</w:t>
      </w:r>
      <w:proofErr w:type="spellEnd"/>
      <w:r>
        <w:t xml:space="preserve"> </w:t>
      </w:r>
      <w:r w:rsidR="00DC283F">
        <w:t xml:space="preserve">program provided by </w:t>
      </w:r>
      <w:proofErr w:type="spellStart"/>
      <w:r w:rsidR="00DC283F">
        <w:t>ExaML</w:t>
      </w:r>
      <w:proofErr w:type="spellEnd"/>
      <w:r>
        <w:t xml:space="preserve">.  </w:t>
      </w:r>
      <w:commentRangeEnd w:id="5"/>
      <w:r w:rsidR="006F4000">
        <w:rPr>
          <w:rStyle w:val="CommentReference"/>
        </w:rPr>
        <w:commentReference w:id="5"/>
      </w:r>
      <w:r>
        <w:t>In order to examine the impact of the starting tree on the ML score of the final tree, we performed preliminary analyses on</w:t>
      </w:r>
      <w:r w:rsidR="00BC72B2">
        <w:t xml:space="preserve"> </w:t>
      </w:r>
      <w:r w:rsidR="001E314A">
        <w:t xml:space="preserve">an earlier version of our </w:t>
      </w:r>
      <w:proofErr w:type="spellStart"/>
      <w:r w:rsidR="00BC72B2">
        <w:t>supermatrices</w:t>
      </w:r>
      <w:proofErr w:type="spellEnd"/>
      <w:r w:rsidR="00BC72B2">
        <w:t>.  We generated nine</w:t>
      </w:r>
      <w:r w:rsidR="0090501C">
        <w:t xml:space="preserve"> different</w:t>
      </w:r>
      <w:r w:rsidR="00BC72B2">
        <w:t xml:space="preserve"> Maximum Parsimony</w:t>
      </w:r>
      <w:r w:rsidR="0090501C">
        <w:t xml:space="preserve"> (MP)</w:t>
      </w:r>
      <w:r w:rsidR="00BC72B2">
        <w:t xml:space="preserve"> starting trees using RAxML v 8.1.21 and one ML</w:t>
      </w:r>
      <w:r w:rsidR="0090501C">
        <w:t xml:space="preserve"> starting</w:t>
      </w:r>
      <w:r w:rsidR="00BC72B2">
        <w:t xml:space="preserve"> tree using FastTree-2</w:t>
      </w:r>
      <w:r w:rsidR="00BC72B2">
        <w:fldChar w:fldCharType="begin" w:fldLock="1"/>
      </w:r>
      <w:r w:rsidR="00C93FE9">
        <w:instrText>ADDIN CSL_CITATION { "citationItems" : [ { "id" : "ITEM-1", "itemData" : { "DOI" : "10.1371/journal.pone.0009490", "ISSN" : "1932-6203", "PMID" : "20224823", "abstract" : "We recently described FastTree, a tool for inferring phylogenies for alignments with up to hundreds of thousands of sequences. Here, we describe improvements to FastTree that improve its accuracy without sacrificing scalability. Where FastTree 1 used nearest-neighbor interchanges (NNIs) and the minimum-evolution criterion to improve the tree, FastTree 2 adds minimum-evolution subtree-pruning-regrafting (SPRs) and maximum-likelihood NNIs. FastTree 2 uses heuristics to restrict the search for better trees and estimates a rate of evolution for each site (the \u00e2\u0080\u009cCAT\u00e2\u0080\u009d approximation). Nevertheless, for both simulated and genuine alignments, FastTree 2 is slightly more accurate than a standard implementation of maximum-likelihood NNIs (PhyML 3 with default settings). Although FastTree 2 is not quite as accurate as methods that use maximum-likelihood SPRs, most of the splits that disagree are poorly supported, and for large alignments, FastTree 2 is 100\u00e2\u0080\u00931,000 times faster. FastTree 2 inferred a topology and likelihood-based local support values for 237,882 distinct 16S ribosomal RNAs on a desktop computer in 22 hours and 5.8 gigabytes of memory. FastTree 2 allows the inference of maximum-likelihood phylogenies for huge alignments. FastTree 2 is freely available at http://www.microbesonline.org/fasttree.",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"3", "10" ] ] }, "note" : "{:PMCID:PMC2835736}", "page" : "e9490", "publisher" : "Public Library of Science", "title" : "FastTree-2 \u2013 Approximately Maximum-Likelihood Trees for Large Alignments", "type" : "article-journal", "volume" : "5" }, "uris" : [ "http://www.mendeley.com/documents/?uuid=0b984d63-c12f-4688-8735-7380fd157853" ] } ], "mendeley" : { "formattedCitation" : "&lt;sup&gt;14&lt;/sup&gt;", "plainTextFormattedCitation" : "14", "previouslyFormattedCitation" : "&lt;sup&gt;14&lt;/sup&gt;" }, "properties" : { "noteIndex" : 0 }, "schema" : "https://github.com/citation-style-language/schema/raw/master/csl-citation.json" }</w:instrText>
      </w:r>
      <w:r w:rsidR="00BC72B2">
        <w:fldChar w:fldCharType="separate"/>
      </w:r>
      <w:r w:rsidR="004A28BB" w:rsidRPr="004A28BB">
        <w:rPr>
          <w:noProof/>
          <w:vertAlign w:val="superscript"/>
        </w:rPr>
        <w:t>14</w:t>
      </w:r>
      <w:r w:rsidR="00BC72B2">
        <w:fldChar w:fldCharType="end"/>
      </w:r>
      <w:r w:rsidR="00BC72B2">
        <w:t xml:space="preserve"> v 2.1.5.  We then ran </w:t>
      </w:r>
      <w:proofErr w:type="spellStart"/>
      <w:r w:rsidR="00BC72B2">
        <w:t>ExaML</w:t>
      </w:r>
      <w:proofErr w:type="spellEnd"/>
      <w:r w:rsidR="00BC72B2">
        <w:t xml:space="preserve"> on each of the starting trees, n</w:t>
      </w:r>
      <w:bookmarkStart w:id="6" w:name="_GoBack"/>
      <w:bookmarkEnd w:id="6"/>
      <w:r w:rsidR="00BC72B2">
        <w:t xml:space="preserve">oting the final ML score.  We found that in all cases, the </w:t>
      </w:r>
      <w:proofErr w:type="spellStart"/>
      <w:r w:rsidR="00BC72B2">
        <w:t>ExaML</w:t>
      </w:r>
      <w:proofErr w:type="spellEnd"/>
      <w:r w:rsidR="00BC72B2">
        <w:t xml:space="preserve"> </w:t>
      </w:r>
      <w:r w:rsidR="00DC283F">
        <w:t xml:space="preserve">ML </w:t>
      </w:r>
      <w:r w:rsidR="00BC72B2">
        <w:t>tree using the FastTree</w:t>
      </w:r>
      <w:r w:rsidR="0090501C">
        <w:t>-2</w:t>
      </w:r>
      <w:r w:rsidR="00BC72B2">
        <w:t xml:space="preserve"> ML starting tree had </w:t>
      </w:r>
      <w:r w:rsidR="00DC283F">
        <w:t>a better</w:t>
      </w:r>
      <w:r w:rsidR="00BC72B2">
        <w:t xml:space="preserve"> ML score</w:t>
      </w:r>
      <w:r w:rsidR="00DC283F">
        <w:t xml:space="preserve"> than any of the </w:t>
      </w:r>
      <w:proofErr w:type="spellStart"/>
      <w:r w:rsidR="00DC283F">
        <w:t>ExaML</w:t>
      </w:r>
      <w:proofErr w:type="spellEnd"/>
      <w:r w:rsidR="00DC283F">
        <w:t xml:space="preserve"> ML trees using RAxML MP starting trees</w:t>
      </w:r>
      <w:r w:rsidR="00BC72B2">
        <w:t>.  Thus, for all of the supermatrix analyses, we used FastTree</w:t>
      </w:r>
      <w:r w:rsidR="0090501C">
        <w:t>-2</w:t>
      </w:r>
      <w:r w:rsidR="00BC72B2">
        <w:t xml:space="preserve"> to generate our </w:t>
      </w:r>
      <w:r w:rsidR="0090501C">
        <w:t>initial starting tre</w:t>
      </w:r>
      <w:r w:rsidR="00DC283F">
        <w:t>e</w:t>
      </w:r>
      <w:r w:rsidR="00BC72B2">
        <w:t xml:space="preserve">.  Support was inferred for the branches of the final tree from 100 bootstrap replicates. </w:t>
      </w:r>
      <w:r w:rsidR="00DC283F">
        <w:t xml:space="preserve"> </w:t>
      </w:r>
    </w:p>
    <w:p w14:paraId="2AFE9A1A" w14:textId="77777777" w:rsidR="00AE476E" w:rsidRDefault="00AE476E"/>
    <w:p w14:paraId="41506230" w14:textId="7DDA5D24" w:rsidR="00383E15" w:rsidRDefault="00383E15" w:rsidP="00AE476E">
      <w:pPr>
        <w:rPr>
          <w:rFonts w:ascii="Arial" w:hAnsi="Arial" w:cs="Arial"/>
          <w:b/>
          <w:bCs/>
          <w:color w:val="000000"/>
          <w:sz w:val="22"/>
          <w:szCs w:val="22"/>
        </w:rPr>
      </w:pPr>
      <w:commentRangeStart w:id="7"/>
      <w:r>
        <w:rPr>
          <w:rFonts w:ascii="Arial" w:hAnsi="Arial" w:cs="Arial"/>
          <w:b/>
          <w:bCs/>
          <w:color w:val="000000"/>
          <w:sz w:val="22"/>
          <w:szCs w:val="22"/>
        </w:rPr>
        <w:t>Commands Used:</w:t>
      </w:r>
      <w:commentRangeEnd w:id="7"/>
      <w:r w:rsidR="00924803">
        <w:rPr>
          <w:rStyle w:val="CommentReference"/>
        </w:rPr>
        <w:commentReference w:id="7"/>
      </w:r>
    </w:p>
    <w:p w14:paraId="23A589F1" w14:textId="77777777" w:rsidR="00383E15" w:rsidRDefault="00383E15" w:rsidP="00AE476E">
      <w:pPr>
        <w:rPr>
          <w:rFonts w:ascii="Arial" w:hAnsi="Arial" w:cs="Arial"/>
          <w:color w:val="000000"/>
          <w:sz w:val="22"/>
          <w:szCs w:val="22"/>
        </w:rPr>
      </w:pPr>
    </w:p>
    <w:p w14:paraId="51DB0E5F" w14:textId="4AA3596A" w:rsidR="00DA512A" w:rsidRDefault="00DA512A" w:rsidP="00AE476E">
      <w:pPr>
        <w:rPr>
          <w:rFonts w:ascii="Arial" w:hAnsi="Arial" w:cs="Arial"/>
          <w:color w:val="000000"/>
          <w:sz w:val="22"/>
          <w:szCs w:val="22"/>
        </w:rPr>
      </w:pPr>
      <w:r>
        <w:rPr>
          <w:rFonts w:ascii="Arial" w:hAnsi="Arial" w:cs="Arial"/>
          <w:color w:val="000000"/>
          <w:sz w:val="22"/>
          <w:szCs w:val="22"/>
        </w:rPr>
        <w:t>All scripts mentioned below are available at</w:t>
      </w:r>
      <w:r w:rsidR="002306ED">
        <w:rPr>
          <w:rFonts w:ascii="Arial" w:hAnsi="Arial" w:cs="Arial"/>
          <w:color w:val="000000"/>
          <w:sz w:val="22"/>
          <w:szCs w:val="22"/>
        </w:rPr>
        <w:t xml:space="preserve"> </w:t>
      </w:r>
      <w:commentRangeStart w:id="8"/>
      <w:r w:rsidR="002306ED">
        <w:rPr>
          <w:rFonts w:ascii="Arial" w:hAnsi="Arial" w:cs="Arial"/>
          <w:color w:val="000000"/>
          <w:sz w:val="22"/>
          <w:szCs w:val="22"/>
        </w:rPr>
        <w:t>XXX</w:t>
      </w:r>
      <w:commentRangeEnd w:id="8"/>
      <w:r w:rsidR="002306ED">
        <w:rPr>
          <w:rStyle w:val="CommentReference"/>
        </w:rPr>
        <w:commentReference w:id="8"/>
      </w:r>
      <w:r w:rsidR="002306ED">
        <w:rPr>
          <w:rFonts w:ascii="Arial" w:hAnsi="Arial" w:cs="Arial"/>
          <w:color w:val="000000"/>
          <w:sz w:val="22"/>
          <w:szCs w:val="22"/>
        </w:rPr>
        <w:t>.</w:t>
      </w:r>
    </w:p>
    <w:p w14:paraId="61E5DEDB" w14:textId="77777777" w:rsidR="002306ED" w:rsidRDefault="002306ED" w:rsidP="00AE476E">
      <w:pPr>
        <w:rPr>
          <w:rFonts w:ascii="Arial" w:hAnsi="Arial" w:cs="Arial"/>
          <w:color w:val="000000"/>
          <w:sz w:val="22"/>
          <w:szCs w:val="22"/>
        </w:rPr>
      </w:pPr>
    </w:p>
    <w:p w14:paraId="28A1F18A" w14:textId="77777777" w:rsidR="00383E15" w:rsidRDefault="00383E15" w:rsidP="00383E15">
      <w:pPr>
        <w:rPr>
          <w:rFonts w:ascii="Arial" w:hAnsi="Arial" w:cs="Arial"/>
          <w:b/>
          <w:bCs/>
          <w:color w:val="000000"/>
          <w:sz w:val="22"/>
          <w:szCs w:val="22"/>
        </w:rPr>
      </w:pPr>
      <w:r>
        <w:rPr>
          <w:rFonts w:ascii="Arial" w:hAnsi="Arial" w:cs="Arial"/>
          <w:b/>
          <w:bCs/>
          <w:color w:val="000000"/>
          <w:sz w:val="22"/>
          <w:szCs w:val="22"/>
        </w:rPr>
        <w:t>Alignment and filtering:</w:t>
      </w:r>
    </w:p>
    <w:p w14:paraId="67BC0349" w14:textId="28E6187E" w:rsidR="00383E15" w:rsidRDefault="00B146D5" w:rsidP="00383E15">
      <w:pPr>
        <w:rPr>
          <w:rFonts w:ascii="Arial" w:hAnsi="Arial" w:cs="Arial"/>
          <w:bCs/>
          <w:color w:val="000000"/>
          <w:sz w:val="22"/>
          <w:szCs w:val="22"/>
        </w:rPr>
      </w:pPr>
      <w:r>
        <w:rPr>
          <w:rFonts w:ascii="Arial" w:hAnsi="Arial" w:cs="Arial"/>
          <w:bCs/>
          <w:color w:val="000000"/>
          <w:sz w:val="22"/>
          <w:szCs w:val="22"/>
        </w:rPr>
        <w:t xml:space="preserve">To build </w:t>
      </w:r>
      <w:r w:rsidR="00A8567C">
        <w:rPr>
          <w:rFonts w:ascii="Arial" w:hAnsi="Arial" w:cs="Arial"/>
          <w:bCs/>
          <w:color w:val="000000"/>
          <w:sz w:val="22"/>
          <w:szCs w:val="22"/>
        </w:rPr>
        <w:t xml:space="preserve">the combined PASTA and UPP </w:t>
      </w:r>
      <w:r>
        <w:rPr>
          <w:rFonts w:ascii="Arial" w:hAnsi="Arial" w:cs="Arial"/>
          <w:bCs/>
          <w:color w:val="000000"/>
          <w:sz w:val="22"/>
          <w:szCs w:val="22"/>
        </w:rPr>
        <w:t>alignments, we used the following script:</w:t>
      </w:r>
    </w:p>
    <w:p w14:paraId="6EFF7BD4" w14:textId="77777777" w:rsidR="00924803" w:rsidRDefault="00924803" w:rsidP="00383E15">
      <w:pPr>
        <w:rPr>
          <w:rFonts w:ascii="Arial" w:hAnsi="Arial" w:cs="Arial"/>
          <w:bCs/>
          <w:color w:val="000000"/>
          <w:sz w:val="22"/>
          <w:szCs w:val="22"/>
        </w:rPr>
      </w:pPr>
    </w:p>
    <w:p w14:paraId="6B10EB24" w14:textId="1B15A84B" w:rsidR="00B146D5" w:rsidRDefault="00B146D5" w:rsidP="00383E15">
      <w:pPr>
        <w:rPr>
          <w:rFonts w:ascii="Arial" w:hAnsi="Arial" w:cs="Arial"/>
          <w:bCs/>
          <w:color w:val="000000"/>
          <w:sz w:val="22"/>
          <w:szCs w:val="22"/>
        </w:rPr>
      </w:pPr>
      <w:r>
        <w:rPr>
          <w:rFonts w:ascii="Arial" w:hAnsi="Arial" w:cs="Arial"/>
          <w:bCs/>
          <w:color w:val="000000"/>
          <w:sz w:val="22"/>
          <w:szCs w:val="22"/>
        </w:rPr>
        <w:tab/>
      </w:r>
      <w:proofErr w:type="gramStart"/>
      <w:r w:rsidRPr="00B146D5">
        <w:rPr>
          <w:rFonts w:ascii="Arial" w:hAnsi="Arial" w:cs="Arial"/>
          <w:bCs/>
          <w:color w:val="000000"/>
          <w:sz w:val="22"/>
          <w:szCs w:val="22"/>
        </w:rPr>
        <w:t>runupp.sh</w:t>
      </w:r>
      <w:proofErr w:type="gramEnd"/>
      <w:r w:rsidR="00A8567C">
        <w:rPr>
          <w:rFonts w:ascii="Arial" w:hAnsi="Arial" w:cs="Arial"/>
          <w:bCs/>
          <w:color w:val="000000"/>
          <w:sz w:val="22"/>
          <w:szCs w:val="22"/>
        </w:rPr>
        <w:t xml:space="preserve"> &lt;</w:t>
      </w:r>
      <w:proofErr w:type="spellStart"/>
      <w:r w:rsidR="00A8567C" w:rsidRPr="00A8567C">
        <w:rPr>
          <w:rFonts w:ascii="Arial" w:hAnsi="Arial" w:cs="Arial"/>
          <w:bCs/>
          <w:color w:val="000000"/>
          <w:sz w:val="22"/>
          <w:szCs w:val="22"/>
        </w:rPr>
        <w:t>gene_id</w:t>
      </w:r>
      <w:proofErr w:type="spellEnd"/>
      <w:r w:rsidR="00A8567C">
        <w:rPr>
          <w:rFonts w:ascii="Arial" w:hAnsi="Arial" w:cs="Arial"/>
          <w:bCs/>
          <w:color w:val="000000"/>
          <w:sz w:val="22"/>
          <w:szCs w:val="22"/>
        </w:rPr>
        <w:t>&gt;</w:t>
      </w:r>
      <w:r w:rsidR="00A8567C" w:rsidRPr="00A8567C">
        <w:rPr>
          <w:rFonts w:ascii="Arial" w:hAnsi="Arial" w:cs="Arial"/>
          <w:bCs/>
          <w:color w:val="000000"/>
          <w:sz w:val="22"/>
          <w:szCs w:val="22"/>
        </w:rPr>
        <w:t xml:space="preserve"> </w:t>
      </w:r>
      <w:r w:rsidR="00A8567C">
        <w:rPr>
          <w:rFonts w:ascii="Arial" w:hAnsi="Arial" w:cs="Arial"/>
          <w:bCs/>
          <w:color w:val="000000"/>
          <w:sz w:val="22"/>
          <w:szCs w:val="22"/>
        </w:rPr>
        <w:t>&lt;</w:t>
      </w:r>
      <w:proofErr w:type="spellStart"/>
      <w:r w:rsidR="00A8567C" w:rsidRPr="00A8567C">
        <w:rPr>
          <w:rFonts w:ascii="Arial" w:hAnsi="Arial" w:cs="Arial"/>
          <w:bCs/>
          <w:color w:val="000000"/>
          <w:sz w:val="22"/>
          <w:szCs w:val="22"/>
        </w:rPr>
        <w:t>num_cpus</w:t>
      </w:r>
      <w:proofErr w:type="spellEnd"/>
      <w:r w:rsidR="00A8567C">
        <w:rPr>
          <w:rFonts w:ascii="Arial" w:hAnsi="Arial" w:cs="Arial"/>
          <w:bCs/>
          <w:color w:val="000000"/>
          <w:sz w:val="22"/>
          <w:szCs w:val="22"/>
        </w:rPr>
        <w:t>&gt; &lt;genes directory&gt;</w:t>
      </w:r>
    </w:p>
    <w:p w14:paraId="5A3E6A8D" w14:textId="77777777" w:rsidR="00924803" w:rsidRDefault="00924803" w:rsidP="00383E15">
      <w:pPr>
        <w:rPr>
          <w:rFonts w:ascii="Arial" w:hAnsi="Arial" w:cs="Arial"/>
          <w:bCs/>
          <w:color w:val="000000"/>
          <w:sz w:val="22"/>
          <w:szCs w:val="22"/>
        </w:rPr>
      </w:pPr>
    </w:p>
    <w:p w14:paraId="6A4B7CDE" w14:textId="058FE01F" w:rsidR="00DA512A" w:rsidRDefault="00DA512A" w:rsidP="00383E15">
      <w:pPr>
        <w:rPr>
          <w:rFonts w:ascii="Arial" w:hAnsi="Arial" w:cs="Arial"/>
          <w:bCs/>
          <w:color w:val="000000"/>
          <w:sz w:val="22"/>
          <w:szCs w:val="22"/>
        </w:rPr>
      </w:pPr>
      <w:r>
        <w:rPr>
          <w:rFonts w:ascii="Arial" w:hAnsi="Arial" w:cs="Arial"/>
          <w:bCs/>
          <w:color w:val="000000"/>
          <w:sz w:val="22"/>
          <w:szCs w:val="22"/>
        </w:rPr>
        <w:t xml:space="preserve">We then used </w:t>
      </w:r>
      <w:r w:rsidR="00C93FE9">
        <w:rPr>
          <w:rFonts w:ascii="Arial" w:hAnsi="Arial" w:cs="Arial"/>
          <w:bCs/>
          <w:color w:val="000000"/>
          <w:sz w:val="22"/>
          <w:szCs w:val="22"/>
        </w:rPr>
        <w:t xml:space="preserve">scripts </w:t>
      </w:r>
      <w:r w:rsidRPr="00DA512A">
        <w:rPr>
          <w:rFonts w:ascii="Arial" w:hAnsi="Arial" w:cs="Arial"/>
          <w:bCs/>
          <w:color w:val="000000"/>
          <w:sz w:val="22"/>
          <w:szCs w:val="22"/>
        </w:rPr>
        <w:t>mask-gt.sh</w:t>
      </w:r>
      <w:r>
        <w:rPr>
          <w:rFonts w:ascii="Arial" w:hAnsi="Arial" w:cs="Arial"/>
          <w:bCs/>
          <w:color w:val="000000"/>
          <w:sz w:val="22"/>
          <w:szCs w:val="22"/>
        </w:rPr>
        <w:t xml:space="preserve"> to mask gappy sites and sequences from alignments and used </w:t>
      </w:r>
      <w:r w:rsidR="00C93FE9">
        <w:rPr>
          <w:rFonts w:ascii="Arial" w:hAnsi="Arial" w:cs="Arial"/>
          <w:bCs/>
          <w:color w:val="000000"/>
          <w:sz w:val="22"/>
          <w:szCs w:val="22"/>
        </w:rPr>
        <w:t>r</w:t>
      </w:r>
      <w:r w:rsidRPr="00DA512A">
        <w:rPr>
          <w:rFonts w:ascii="Arial" w:hAnsi="Arial" w:cs="Arial"/>
          <w:bCs/>
          <w:color w:val="000000"/>
          <w:sz w:val="22"/>
          <w:szCs w:val="22"/>
        </w:rPr>
        <w:t>emove-long-branch.sh</w:t>
      </w:r>
      <w:r>
        <w:rPr>
          <w:rFonts w:ascii="Arial" w:hAnsi="Arial" w:cs="Arial"/>
          <w:bCs/>
          <w:color w:val="000000"/>
          <w:sz w:val="22"/>
          <w:szCs w:val="22"/>
        </w:rPr>
        <w:t xml:space="preserve"> to mask long</w:t>
      </w:r>
      <w:r w:rsidR="004A28BB">
        <w:rPr>
          <w:rFonts w:ascii="Arial" w:hAnsi="Arial" w:cs="Arial"/>
          <w:bCs/>
          <w:color w:val="000000"/>
          <w:sz w:val="22"/>
          <w:szCs w:val="22"/>
        </w:rPr>
        <w:t xml:space="preserve"> branches.</w:t>
      </w:r>
      <w:r w:rsidR="00C93FE9">
        <w:rPr>
          <w:rFonts w:ascii="Arial" w:hAnsi="Arial" w:cs="Arial"/>
          <w:bCs/>
          <w:color w:val="000000"/>
          <w:sz w:val="22"/>
          <w:szCs w:val="22"/>
        </w:rPr>
        <w:t xml:space="preserve"> The last script uses Dendropy</w:t>
      </w:r>
      <w:r w:rsidR="00C93FE9">
        <w:rPr>
          <w:rFonts w:ascii="Arial" w:hAnsi="Arial" w:cs="Arial"/>
          <w:bCs/>
          <w:color w:val="000000"/>
          <w:sz w:val="22"/>
          <w:szCs w:val="22"/>
        </w:rPr>
        <w:fldChar w:fldCharType="begin" w:fldLock="1"/>
      </w:r>
      <w:r w:rsidR="00C93FE9">
        <w:rPr>
          <w:rFonts w:ascii="Arial" w:hAnsi="Arial" w:cs="Arial"/>
          <w:bCs/>
          <w:color w:val="000000"/>
          <w:sz w:val="22"/>
          <w:szCs w:val="22"/>
        </w:rPr>
        <w:instrText>ADDIN CSL_CITATION { "citationItems" : [ { "id" : "ITEM-1", "itemData" : { "DOI" : "10.1093/bioinformatics/btq228", "PMID" : "20421198", "abstract" : "DendroPy is a cross-platform library for the Python programming language that provides for object-oriented reading, writing, simulation and manipulation of phylogenetic data, with an emphasis on phylogenetic tree operations. DendroPy uses a splits-hash mapping to perform rapid calculations of tree distances, similarities and shape under various metrics. It contains rich simulation routines to generate trees under a number of different phylogenetic and coalescent models. DendroPy's data simulation and manipulation facilities, in conjunction with its support of a broad range of phylogenetic data formats (NEXUS, Newick, PHYLIP, FASTA, NeXML, etc.), allow it to serve a useful role in various phyloinformatics and phylogeographic pipelines. Availability: The stable release of the library is available for download and automated installation through the Python Package Index site while the active development source code repository is available to the public from GitHub", "author" : [ { "dropping-particle" : "", "family" : "Sukumaran", "given" : "Jeet", "non-dropping-particle" : "", "parse-names" : false, "suffix" : "" }, { "dropping-particle" : "", "family" : "Holder", "given" : "Mark T", "non-dropping-particle" : "", "parse-names" : false, "suffix" : "" } ], "container-title" : "Bioinformatics", "id" : "ITEM-1", "issue" : "12", "issued" : { "date-parts" : [ [ "2010" ] ] }, "page" : "1569-1571", "publisher" : "Oxford University Press", "title" : "DendroPy: a Python library for phylogenetic computing.", "type" : "article-journal", "volume" : "26" }, "uris" : [ "http://www.mendeley.com/documents/?uuid=8b041679-44f0-4cde-a755-4888706a4640" ] } ], "mendeley" : { "formattedCitation" : "&lt;sup&gt;15&lt;/sup&gt;", "plainTextFormattedCitation" : "15" }, "properties" : { "noteIndex" : 0 }, "schema" : "https://github.com/citation-style-language/schema/raw/master/csl-citation.json" }</w:instrText>
      </w:r>
      <w:r w:rsidR="00C93FE9">
        <w:rPr>
          <w:rFonts w:ascii="Arial" w:hAnsi="Arial" w:cs="Arial"/>
          <w:bCs/>
          <w:color w:val="000000"/>
          <w:sz w:val="22"/>
          <w:szCs w:val="22"/>
        </w:rPr>
        <w:fldChar w:fldCharType="separate"/>
      </w:r>
      <w:r w:rsidR="00C93FE9" w:rsidRPr="00C93FE9">
        <w:rPr>
          <w:rFonts w:ascii="Arial" w:hAnsi="Arial" w:cs="Arial"/>
          <w:bCs/>
          <w:noProof/>
          <w:color w:val="000000"/>
          <w:sz w:val="22"/>
          <w:szCs w:val="22"/>
          <w:vertAlign w:val="superscript"/>
        </w:rPr>
        <w:t>15</w:t>
      </w:r>
      <w:r w:rsidR="00C93FE9">
        <w:rPr>
          <w:rFonts w:ascii="Arial" w:hAnsi="Arial" w:cs="Arial"/>
          <w:bCs/>
          <w:color w:val="000000"/>
          <w:sz w:val="22"/>
          <w:szCs w:val="22"/>
        </w:rPr>
        <w:fldChar w:fldCharType="end"/>
      </w:r>
      <w:r w:rsidR="00C93FE9">
        <w:rPr>
          <w:rFonts w:ascii="Arial" w:hAnsi="Arial" w:cs="Arial"/>
          <w:bCs/>
          <w:color w:val="000000"/>
          <w:sz w:val="22"/>
          <w:szCs w:val="22"/>
        </w:rPr>
        <w:t xml:space="preserve"> internally. </w:t>
      </w:r>
    </w:p>
    <w:p w14:paraId="7B7D6DA4" w14:textId="77777777" w:rsidR="00893F38" w:rsidRDefault="00893F38" w:rsidP="00383E15">
      <w:pPr>
        <w:rPr>
          <w:rFonts w:ascii="Arial" w:hAnsi="Arial" w:cs="Arial"/>
          <w:bCs/>
          <w:color w:val="000000"/>
          <w:sz w:val="22"/>
          <w:szCs w:val="22"/>
        </w:rPr>
      </w:pPr>
    </w:p>
    <w:p w14:paraId="32D704A7" w14:textId="77777777" w:rsidR="00383E15" w:rsidRDefault="00383E15" w:rsidP="00383E15">
      <w:pPr>
        <w:rPr>
          <w:rFonts w:ascii="Arial" w:hAnsi="Arial" w:cs="Arial"/>
          <w:b/>
          <w:bCs/>
          <w:color w:val="000000"/>
          <w:sz w:val="22"/>
          <w:szCs w:val="22"/>
        </w:rPr>
      </w:pPr>
      <w:r>
        <w:rPr>
          <w:rFonts w:ascii="Arial" w:hAnsi="Arial" w:cs="Arial"/>
          <w:b/>
          <w:bCs/>
          <w:color w:val="000000"/>
          <w:sz w:val="22"/>
          <w:szCs w:val="22"/>
        </w:rPr>
        <w:t>Gene tree estimation:</w:t>
      </w:r>
    </w:p>
    <w:p w14:paraId="7DDA3B2E" w14:textId="372B1B5F" w:rsidR="00383E15" w:rsidRDefault="00383E15" w:rsidP="00383E15">
      <w:pPr>
        <w:rPr>
          <w:rFonts w:ascii="Arial" w:hAnsi="Arial" w:cs="Arial"/>
          <w:bCs/>
          <w:color w:val="000000"/>
          <w:sz w:val="22"/>
          <w:szCs w:val="22"/>
        </w:rPr>
      </w:pPr>
      <w:r>
        <w:rPr>
          <w:rFonts w:ascii="Arial" w:hAnsi="Arial" w:cs="Arial"/>
          <w:bCs/>
          <w:color w:val="000000"/>
          <w:sz w:val="22"/>
          <w:szCs w:val="22"/>
        </w:rPr>
        <w:t>We used the</w:t>
      </w:r>
      <w:r w:rsidR="00DA512A">
        <w:rPr>
          <w:rFonts w:ascii="Arial" w:hAnsi="Arial" w:cs="Arial"/>
          <w:bCs/>
          <w:color w:val="000000"/>
          <w:sz w:val="22"/>
          <w:szCs w:val="22"/>
        </w:rPr>
        <w:t xml:space="preserve"> following</w:t>
      </w:r>
      <w:r>
        <w:rPr>
          <w:rFonts w:ascii="Arial" w:hAnsi="Arial" w:cs="Arial"/>
          <w:bCs/>
          <w:color w:val="000000"/>
          <w:sz w:val="22"/>
          <w:szCs w:val="22"/>
        </w:rPr>
        <w:t xml:space="preserve"> </w:t>
      </w:r>
      <w:r w:rsidR="00C0573D">
        <w:rPr>
          <w:rFonts w:ascii="Arial" w:hAnsi="Arial" w:cs="Arial"/>
          <w:bCs/>
          <w:color w:val="000000"/>
          <w:sz w:val="22"/>
          <w:szCs w:val="22"/>
        </w:rPr>
        <w:t>scripts to estimate gene trees</w:t>
      </w:r>
      <w:r w:rsidR="00C93FE9">
        <w:rPr>
          <w:rFonts w:ascii="Arial" w:hAnsi="Arial" w:cs="Arial"/>
          <w:bCs/>
          <w:color w:val="000000"/>
          <w:sz w:val="22"/>
          <w:szCs w:val="22"/>
        </w:rPr>
        <w:t>:</w:t>
      </w:r>
    </w:p>
    <w:p w14:paraId="7B95A6C0" w14:textId="77777777" w:rsidR="00C93FE9" w:rsidRDefault="00C93FE9" w:rsidP="00383E15">
      <w:pPr>
        <w:rPr>
          <w:rFonts w:ascii="Arial" w:hAnsi="Arial" w:cs="Arial"/>
          <w:bCs/>
          <w:color w:val="000000"/>
          <w:sz w:val="22"/>
          <w:szCs w:val="22"/>
        </w:rPr>
      </w:pPr>
    </w:p>
    <w:p w14:paraId="381D3C9D" w14:textId="32615D50" w:rsidR="00383E15" w:rsidRDefault="00383E15" w:rsidP="00383E15">
      <w:pPr>
        <w:ind w:firstLine="720"/>
        <w:rPr>
          <w:rFonts w:ascii="Arial" w:hAnsi="Arial" w:cs="Arial"/>
          <w:bCs/>
          <w:color w:val="000000"/>
          <w:sz w:val="22"/>
          <w:szCs w:val="22"/>
        </w:rPr>
      </w:pPr>
      <w:proofErr w:type="gramStart"/>
      <w:r w:rsidRPr="00383E15">
        <w:rPr>
          <w:rFonts w:ascii="Arial" w:hAnsi="Arial" w:cs="Arial"/>
          <w:bCs/>
          <w:color w:val="000000"/>
          <w:sz w:val="22"/>
          <w:szCs w:val="22"/>
        </w:rPr>
        <w:t>runraxml</w:t>
      </w:r>
      <w:proofErr w:type="gramEnd"/>
      <w:r w:rsidRPr="00383E15">
        <w:rPr>
          <w:rFonts w:ascii="Arial" w:hAnsi="Arial" w:cs="Arial"/>
          <w:bCs/>
          <w:color w:val="000000"/>
          <w:sz w:val="22"/>
          <w:szCs w:val="22"/>
        </w:rPr>
        <w:t xml:space="preserve">-rapidboot.sh upp-masked.fasta.mask10sites.mask33taxa FAA </w:t>
      </w:r>
      <w:r w:rsidR="00C93FE9">
        <w:rPr>
          <w:rFonts w:ascii="Arial" w:hAnsi="Arial" w:cs="Arial"/>
          <w:bCs/>
          <w:color w:val="000000"/>
          <w:sz w:val="22"/>
          <w:szCs w:val="22"/>
        </w:rPr>
        <w:t xml:space="preserve">4 </w:t>
      </w:r>
      <w:r w:rsidRPr="00383E15">
        <w:rPr>
          <w:rFonts w:ascii="Arial" w:hAnsi="Arial" w:cs="Arial"/>
          <w:bCs/>
          <w:color w:val="000000"/>
          <w:sz w:val="22"/>
          <w:szCs w:val="22"/>
        </w:rPr>
        <w:t xml:space="preserve"> </w:t>
      </w:r>
      <w:r>
        <w:rPr>
          <w:rFonts w:ascii="Arial" w:hAnsi="Arial" w:cs="Arial"/>
          <w:bCs/>
          <w:color w:val="000000"/>
          <w:sz w:val="22"/>
          <w:szCs w:val="22"/>
        </w:rPr>
        <w:t xml:space="preserve">[gene </w:t>
      </w:r>
      <w:r w:rsidR="00070B5D">
        <w:rPr>
          <w:rFonts w:ascii="Arial" w:hAnsi="Arial" w:cs="Arial"/>
          <w:bCs/>
          <w:color w:val="000000"/>
          <w:sz w:val="22"/>
          <w:szCs w:val="22"/>
        </w:rPr>
        <w:t>id</w:t>
      </w:r>
      <w:r>
        <w:rPr>
          <w:rFonts w:ascii="Arial" w:hAnsi="Arial" w:cs="Arial"/>
          <w:bCs/>
          <w:color w:val="000000"/>
          <w:sz w:val="22"/>
          <w:szCs w:val="22"/>
        </w:rPr>
        <w:t>]</w:t>
      </w:r>
      <w:r w:rsidR="001235BE">
        <w:rPr>
          <w:rFonts w:ascii="Arial" w:hAnsi="Arial" w:cs="Arial"/>
          <w:bCs/>
          <w:color w:val="000000"/>
          <w:sz w:val="22"/>
          <w:szCs w:val="22"/>
        </w:rPr>
        <w:t xml:space="preserve"> main 10 100 </w:t>
      </w:r>
      <w:proofErr w:type="spellStart"/>
      <w:r w:rsidR="001235BE">
        <w:rPr>
          <w:rFonts w:ascii="Arial" w:hAnsi="Arial" w:cs="Arial"/>
          <w:bCs/>
          <w:color w:val="000000"/>
          <w:sz w:val="22"/>
          <w:szCs w:val="22"/>
        </w:rPr>
        <w:t>mp</w:t>
      </w:r>
      <w:proofErr w:type="spellEnd"/>
      <w:r w:rsidR="001235BE">
        <w:rPr>
          <w:rFonts w:ascii="Arial" w:hAnsi="Arial" w:cs="Arial"/>
          <w:bCs/>
          <w:color w:val="000000"/>
          <w:sz w:val="22"/>
          <w:szCs w:val="22"/>
        </w:rPr>
        <w:t xml:space="preserve"> slow</w:t>
      </w:r>
    </w:p>
    <w:p w14:paraId="512CBBA9" w14:textId="71D5A379" w:rsidR="006E5757" w:rsidRDefault="006E5757" w:rsidP="006E5757">
      <w:pPr>
        <w:ind w:firstLine="720"/>
        <w:rPr>
          <w:rFonts w:ascii="Arial" w:hAnsi="Arial" w:cs="Arial"/>
          <w:bCs/>
          <w:color w:val="000000"/>
          <w:sz w:val="22"/>
          <w:szCs w:val="22"/>
        </w:rPr>
      </w:pPr>
      <w:proofErr w:type="gramStart"/>
      <w:r w:rsidRPr="00383E15">
        <w:rPr>
          <w:rFonts w:ascii="Arial" w:hAnsi="Arial" w:cs="Arial"/>
          <w:bCs/>
          <w:color w:val="000000"/>
          <w:sz w:val="22"/>
          <w:szCs w:val="22"/>
        </w:rPr>
        <w:t>runraxml</w:t>
      </w:r>
      <w:proofErr w:type="gramEnd"/>
      <w:r w:rsidRPr="00383E15">
        <w:rPr>
          <w:rFonts w:ascii="Arial" w:hAnsi="Arial" w:cs="Arial"/>
          <w:bCs/>
          <w:color w:val="000000"/>
          <w:sz w:val="22"/>
          <w:szCs w:val="22"/>
        </w:rPr>
        <w:t xml:space="preserve">-rapidboot.sh upp-masked.fasta.mask10sites.mask33taxa </w:t>
      </w:r>
      <w:r w:rsidR="00C93FE9">
        <w:t>FNA2AA</w:t>
      </w:r>
      <w:r w:rsidRPr="00383E15">
        <w:rPr>
          <w:rFonts w:ascii="Arial" w:hAnsi="Arial" w:cs="Arial"/>
          <w:bCs/>
          <w:color w:val="000000"/>
          <w:sz w:val="22"/>
          <w:szCs w:val="22"/>
        </w:rPr>
        <w:t xml:space="preserve"> </w:t>
      </w:r>
      <w:r w:rsidR="00C93FE9">
        <w:rPr>
          <w:rFonts w:ascii="Arial" w:hAnsi="Arial" w:cs="Arial"/>
          <w:bCs/>
          <w:color w:val="000000"/>
          <w:sz w:val="22"/>
          <w:szCs w:val="22"/>
        </w:rPr>
        <w:t>4</w:t>
      </w:r>
      <w:r w:rsidRPr="00383E15">
        <w:rPr>
          <w:rFonts w:ascii="Arial" w:hAnsi="Arial" w:cs="Arial"/>
          <w:bCs/>
          <w:color w:val="000000"/>
          <w:sz w:val="22"/>
          <w:szCs w:val="22"/>
        </w:rPr>
        <w:t xml:space="preserve"> </w:t>
      </w:r>
      <w:r>
        <w:rPr>
          <w:rFonts w:ascii="Arial" w:hAnsi="Arial" w:cs="Arial"/>
          <w:bCs/>
          <w:color w:val="000000"/>
          <w:sz w:val="22"/>
          <w:szCs w:val="22"/>
        </w:rPr>
        <w:t xml:space="preserve">[gene </w:t>
      </w:r>
      <w:r w:rsidR="00070B5D">
        <w:rPr>
          <w:rFonts w:ascii="Arial" w:hAnsi="Arial" w:cs="Arial"/>
          <w:bCs/>
          <w:color w:val="000000"/>
          <w:sz w:val="22"/>
          <w:szCs w:val="22"/>
        </w:rPr>
        <w:t>id</w:t>
      </w:r>
      <w:r>
        <w:rPr>
          <w:rFonts w:ascii="Arial" w:hAnsi="Arial" w:cs="Arial"/>
          <w:bCs/>
          <w:color w:val="000000"/>
          <w:sz w:val="22"/>
          <w:szCs w:val="22"/>
        </w:rPr>
        <w:t xml:space="preserve">] main 10 100 </w:t>
      </w:r>
      <w:proofErr w:type="spellStart"/>
      <w:r>
        <w:rPr>
          <w:rFonts w:ascii="Arial" w:hAnsi="Arial" w:cs="Arial"/>
          <w:bCs/>
          <w:color w:val="000000"/>
          <w:sz w:val="22"/>
          <w:szCs w:val="22"/>
        </w:rPr>
        <w:t>mp</w:t>
      </w:r>
      <w:proofErr w:type="spellEnd"/>
      <w:r>
        <w:rPr>
          <w:rFonts w:ascii="Arial" w:hAnsi="Arial" w:cs="Arial"/>
          <w:bCs/>
          <w:color w:val="000000"/>
          <w:sz w:val="22"/>
          <w:szCs w:val="22"/>
        </w:rPr>
        <w:t xml:space="preserve"> slow</w:t>
      </w:r>
    </w:p>
    <w:p w14:paraId="0BC5DCAA" w14:textId="77777777" w:rsidR="00C93FE9" w:rsidRPr="00383E15" w:rsidRDefault="00C93FE9" w:rsidP="006E5757">
      <w:pPr>
        <w:ind w:firstLine="720"/>
        <w:rPr>
          <w:rFonts w:ascii="Arial" w:hAnsi="Arial" w:cs="Arial"/>
          <w:bCs/>
          <w:color w:val="000000"/>
          <w:sz w:val="22"/>
          <w:szCs w:val="22"/>
        </w:rPr>
      </w:pPr>
    </w:p>
    <w:p w14:paraId="7F509338" w14:textId="10A28CA2" w:rsidR="006E5757" w:rsidRDefault="00DA512A" w:rsidP="00893F38">
      <w:pPr>
        <w:rPr>
          <w:rFonts w:ascii="Arial" w:hAnsi="Arial" w:cs="Arial"/>
          <w:bCs/>
          <w:color w:val="000000"/>
          <w:sz w:val="22"/>
          <w:szCs w:val="22"/>
        </w:rPr>
      </w:pPr>
      <w:r>
        <w:rPr>
          <w:rFonts w:ascii="Arial" w:hAnsi="Arial" w:cs="Arial"/>
          <w:bCs/>
          <w:color w:val="000000"/>
          <w:sz w:val="22"/>
          <w:szCs w:val="22"/>
        </w:rPr>
        <w:t>These scripts internally run the following RAxML commands:</w:t>
      </w:r>
    </w:p>
    <w:p w14:paraId="2B4BE0C5" w14:textId="0AE508E5" w:rsidR="00DA512A" w:rsidRDefault="00DA512A" w:rsidP="00DA512A">
      <w:pPr>
        <w:rPr>
          <w:rFonts w:ascii="Arial" w:hAnsi="Arial" w:cs="Arial"/>
          <w:bCs/>
          <w:color w:val="000000"/>
          <w:sz w:val="22"/>
          <w:szCs w:val="22"/>
        </w:rPr>
      </w:pPr>
      <w:r>
        <w:rPr>
          <w:rFonts w:ascii="Arial" w:hAnsi="Arial" w:cs="Arial"/>
          <w:bCs/>
          <w:color w:val="000000"/>
          <w:sz w:val="22"/>
          <w:szCs w:val="22"/>
        </w:rPr>
        <w:tab/>
      </w:r>
      <w:proofErr w:type="spellStart"/>
      <w:proofErr w:type="gramStart"/>
      <w:r w:rsidRPr="006E5757">
        <w:rPr>
          <w:rFonts w:ascii="Arial" w:hAnsi="Arial" w:cs="Arial"/>
          <w:bCs/>
          <w:color w:val="000000"/>
          <w:sz w:val="22"/>
          <w:szCs w:val="22"/>
        </w:rPr>
        <w:t>raxmlHPC</w:t>
      </w:r>
      <w:proofErr w:type="spellEnd"/>
      <w:proofErr w:type="gramEnd"/>
      <w:r w:rsidRPr="006E5757">
        <w:rPr>
          <w:rFonts w:ascii="Arial" w:hAnsi="Arial" w:cs="Arial"/>
          <w:bCs/>
          <w:color w:val="000000"/>
          <w:sz w:val="22"/>
          <w:szCs w:val="22"/>
        </w:rPr>
        <w:t xml:space="preserve">-PTHREADS -m </w:t>
      </w:r>
      <w:r>
        <w:t xml:space="preserve">&lt;GTRGAMMA|PROTGAMMA…&gt; </w:t>
      </w:r>
      <w:r w:rsidRPr="006E5757">
        <w:rPr>
          <w:rFonts w:ascii="Arial" w:hAnsi="Arial" w:cs="Arial"/>
          <w:bCs/>
          <w:color w:val="000000"/>
          <w:sz w:val="22"/>
          <w:szCs w:val="22"/>
        </w:rPr>
        <w:t xml:space="preserve">-T </w:t>
      </w:r>
      <w:r>
        <w:rPr>
          <w:rFonts w:ascii="Arial" w:hAnsi="Arial" w:cs="Arial"/>
          <w:bCs/>
          <w:color w:val="000000"/>
          <w:sz w:val="22"/>
          <w:szCs w:val="22"/>
        </w:rPr>
        <w:t xml:space="preserve">4 </w:t>
      </w:r>
      <w:r w:rsidRPr="006E5757">
        <w:rPr>
          <w:rFonts w:ascii="Arial" w:hAnsi="Arial" w:cs="Arial"/>
          <w:bCs/>
          <w:color w:val="000000"/>
          <w:sz w:val="22"/>
          <w:szCs w:val="22"/>
        </w:rPr>
        <w:t xml:space="preserve">-n best -s </w:t>
      </w:r>
      <w:r>
        <w:rPr>
          <w:rFonts w:ascii="Arial" w:hAnsi="Arial" w:cs="Arial"/>
          <w:bCs/>
          <w:color w:val="000000"/>
          <w:sz w:val="22"/>
          <w:szCs w:val="22"/>
        </w:rPr>
        <w:t>&lt;</w:t>
      </w:r>
      <w:proofErr w:type="spellStart"/>
      <w:r>
        <w:rPr>
          <w:rFonts w:ascii="Arial" w:hAnsi="Arial" w:cs="Arial"/>
          <w:bCs/>
          <w:color w:val="000000"/>
          <w:sz w:val="22"/>
          <w:szCs w:val="22"/>
        </w:rPr>
        <w:t>alignment_file</w:t>
      </w:r>
      <w:proofErr w:type="spellEnd"/>
      <w:r>
        <w:rPr>
          <w:rFonts w:ascii="Arial" w:hAnsi="Arial" w:cs="Arial"/>
          <w:bCs/>
          <w:color w:val="000000"/>
          <w:sz w:val="22"/>
          <w:szCs w:val="22"/>
        </w:rPr>
        <w:t>&gt; -p &lt;random number&gt;</w:t>
      </w:r>
      <w:r w:rsidRPr="006E5757">
        <w:rPr>
          <w:rFonts w:ascii="Arial" w:hAnsi="Arial" w:cs="Arial"/>
          <w:bCs/>
          <w:color w:val="000000"/>
          <w:sz w:val="22"/>
          <w:szCs w:val="22"/>
        </w:rPr>
        <w:t xml:space="preserve"> -N </w:t>
      </w:r>
      <w:r>
        <w:rPr>
          <w:rFonts w:ascii="Arial" w:hAnsi="Arial" w:cs="Arial"/>
          <w:bCs/>
          <w:color w:val="000000"/>
          <w:sz w:val="22"/>
          <w:szCs w:val="22"/>
        </w:rPr>
        <w:t>10</w:t>
      </w:r>
    </w:p>
    <w:p w14:paraId="209BE3A9" w14:textId="3B68C2C7" w:rsidR="00DA512A" w:rsidRDefault="00DA512A" w:rsidP="00DA512A">
      <w:pPr>
        <w:ind w:firstLine="720"/>
        <w:rPr>
          <w:rFonts w:ascii="Arial" w:hAnsi="Arial" w:cs="Arial"/>
          <w:bCs/>
          <w:color w:val="000000"/>
          <w:sz w:val="22"/>
          <w:szCs w:val="22"/>
        </w:rPr>
      </w:pPr>
      <w:proofErr w:type="spellStart"/>
      <w:proofErr w:type="gramStart"/>
      <w:r w:rsidRPr="006E5757">
        <w:rPr>
          <w:rFonts w:ascii="Arial" w:hAnsi="Arial" w:cs="Arial"/>
          <w:bCs/>
          <w:color w:val="000000"/>
          <w:sz w:val="22"/>
          <w:szCs w:val="22"/>
        </w:rPr>
        <w:t>raxmlHPC</w:t>
      </w:r>
      <w:proofErr w:type="spellEnd"/>
      <w:proofErr w:type="gramEnd"/>
      <w:r w:rsidRPr="006E5757">
        <w:rPr>
          <w:rFonts w:ascii="Arial" w:hAnsi="Arial" w:cs="Arial"/>
          <w:bCs/>
          <w:color w:val="000000"/>
          <w:sz w:val="22"/>
          <w:szCs w:val="22"/>
        </w:rPr>
        <w:t xml:space="preserve">-PTHREADS -m </w:t>
      </w:r>
      <w:r>
        <w:t xml:space="preserve">&lt;GTRGAMMA|PROTGAMMA…&gt; </w:t>
      </w:r>
      <w:r w:rsidRPr="006E5757">
        <w:rPr>
          <w:rFonts w:ascii="Arial" w:hAnsi="Arial" w:cs="Arial"/>
          <w:bCs/>
          <w:color w:val="000000"/>
          <w:sz w:val="22"/>
          <w:szCs w:val="22"/>
        </w:rPr>
        <w:t xml:space="preserve">-T </w:t>
      </w:r>
      <w:r>
        <w:rPr>
          <w:rFonts w:ascii="Arial" w:hAnsi="Arial" w:cs="Arial"/>
          <w:bCs/>
          <w:color w:val="000000"/>
          <w:sz w:val="22"/>
          <w:szCs w:val="22"/>
        </w:rPr>
        <w:t xml:space="preserve">4 </w:t>
      </w:r>
      <w:r w:rsidRPr="006E5757">
        <w:rPr>
          <w:rFonts w:ascii="Arial" w:hAnsi="Arial" w:cs="Arial"/>
          <w:bCs/>
          <w:color w:val="000000"/>
          <w:sz w:val="22"/>
          <w:szCs w:val="22"/>
        </w:rPr>
        <w:t xml:space="preserve">-n ml -s </w:t>
      </w:r>
      <w:r>
        <w:rPr>
          <w:rFonts w:ascii="Arial" w:hAnsi="Arial" w:cs="Arial"/>
          <w:bCs/>
          <w:color w:val="000000"/>
          <w:sz w:val="22"/>
          <w:szCs w:val="22"/>
        </w:rPr>
        <w:t>&lt;</w:t>
      </w:r>
      <w:proofErr w:type="spellStart"/>
      <w:r>
        <w:rPr>
          <w:rFonts w:ascii="Arial" w:hAnsi="Arial" w:cs="Arial"/>
          <w:bCs/>
          <w:color w:val="000000"/>
          <w:sz w:val="22"/>
          <w:szCs w:val="22"/>
        </w:rPr>
        <w:t>alignment_file</w:t>
      </w:r>
      <w:proofErr w:type="spellEnd"/>
      <w:r>
        <w:rPr>
          <w:rFonts w:ascii="Arial" w:hAnsi="Arial" w:cs="Arial"/>
          <w:bCs/>
          <w:color w:val="000000"/>
          <w:sz w:val="22"/>
          <w:szCs w:val="22"/>
        </w:rPr>
        <w:t>&gt; -p &lt;random number&gt;</w:t>
      </w:r>
      <w:r w:rsidRPr="006E5757">
        <w:rPr>
          <w:rFonts w:ascii="Arial" w:hAnsi="Arial" w:cs="Arial"/>
          <w:bCs/>
          <w:color w:val="000000"/>
          <w:sz w:val="22"/>
          <w:szCs w:val="22"/>
        </w:rPr>
        <w:t xml:space="preserve"> </w:t>
      </w:r>
      <w:r>
        <w:rPr>
          <w:rFonts w:ascii="Arial" w:hAnsi="Arial" w:cs="Arial"/>
          <w:bCs/>
          <w:color w:val="000000"/>
          <w:sz w:val="22"/>
          <w:szCs w:val="22"/>
        </w:rPr>
        <w:t xml:space="preserve"> -N 100 -b &lt;random number&gt;</w:t>
      </w:r>
    </w:p>
    <w:p w14:paraId="15E42AD6" w14:textId="77777777" w:rsidR="00893F38" w:rsidRDefault="00893F38" w:rsidP="00893F38">
      <w:pPr>
        <w:rPr>
          <w:rFonts w:ascii="Arial" w:hAnsi="Arial" w:cs="Arial"/>
          <w:bCs/>
          <w:color w:val="000000"/>
          <w:sz w:val="22"/>
          <w:szCs w:val="22"/>
        </w:rPr>
      </w:pPr>
    </w:p>
    <w:p w14:paraId="6D4C09C3" w14:textId="191F7C9F" w:rsidR="00893F38" w:rsidRPr="00893F38" w:rsidRDefault="00893F38" w:rsidP="00893F38">
      <w:pPr>
        <w:rPr>
          <w:rFonts w:ascii="Arial" w:hAnsi="Arial" w:cs="Arial"/>
          <w:b/>
          <w:bCs/>
          <w:color w:val="000000"/>
          <w:sz w:val="22"/>
          <w:szCs w:val="22"/>
        </w:rPr>
      </w:pPr>
      <w:r>
        <w:rPr>
          <w:rFonts w:ascii="Arial" w:hAnsi="Arial" w:cs="Arial"/>
          <w:b/>
          <w:bCs/>
          <w:color w:val="000000"/>
          <w:sz w:val="22"/>
          <w:szCs w:val="22"/>
        </w:rPr>
        <w:t>Species tree estimation:</w:t>
      </w:r>
    </w:p>
    <w:p w14:paraId="20A9AEC1" w14:textId="16AA55F7" w:rsidR="00383E15" w:rsidRDefault="00893F38" w:rsidP="00AE476E">
      <w:pPr>
        <w:rPr>
          <w:rFonts w:ascii="Arial" w:hAnsi="Arial" w:cs="Arial"/>
          <w:color w:val="000000"/>
          <w:sz w:val="22"/>
          <w:szCs w:val="22"/>
        </w:rPr>
      </w:pPr>
      <w:r>
        <w:rPr>
          <w:rFonts w:ascii="Arial" w:hAnsi="Arial" w:cs="Arial"/>
          <w:color w:val="000000"/>
          <w:sz w:val="22"/>
          <w:szCs w:val="22"/>
        </w:rPr>
        <w:t>To estimate species trees, we use:</w:t>
      </w:r>
    </w:p>
    <w:p w14:paraId="6197C696" w14:textId="0FFD74BE" w:rsidR="00893F38" w:rsidRDefault="00893F38" w:rsidP="00893F38">
      <w:pPr>
        <w:ind w:firstLine="720"/>
        <w:rPr>
          <w:rFonts w:ascii="Arial" w:hAnsi="Arial" w:cs="Arial"/>
          <w:color w:val="000000"/>
          <w:sz w:val="22"/>
          <w:szCs w:val="22"/>
        </w:rPr>
      </w:pPr>
      <w:proofErr w:type="gramStart"/>
      <w:r w:rsidRPr="00893F38">
        <w:rPr>
          <w:rFonts w:ascii="Arial" w:hAnsi="Arial" w:cs="Arial"/>
          <w:color w:val="000000"/>
          <w:sz w:val="22"/>
          <w:szCs w:val="22"/>
        </w:rPr>
        <w:t>java</w:t>
      </w:r>
      <w:proofErr w:type="gramEnd"/>
      <w:r w:rsidRPr="00893F38">
        <w:rPr>
          <w:rFonts w:ascii="Arial" w:hAnsi="Arial" w:cs="Arial"/>
          <w:color w:val="000000"/>
          <w:sz w:val="22"/>
          <w:szCs w:val="22"/>
        </w:rPr>
        <w:t xml:space="preserve"> -jar astral.4.7.8.jar -</w:t>
      </w:r>
      <w:proofErr w:type="spellStart"/>
      <w:r w:rsidRPr="00893F38">
        <w:rPr>
          <w:rFonts w:ascii="Arial" w:hAnsi="Arial" w:cs="Arial"/>
          <w:color w:val="000000"/>
          <w:sz w:val="22"/>
          <w:szCs w:val="22"/>
        </w:rPr>
        <w:t>i</w:t>
      </w:r>
      <w:proofErr w:type="spellEnd"/>
      <w:r w:rsidRPr="00893F38">
        <w:rPr>
          <w:rFonts w:ascii="Arial" w:hAnsi="Arial" w:cs="Arial"/>
          <w:color w:val="000000"/>
          <w:sz w:val="22"/>
          <w:szCs w:val="22"/>
        </w:rPr>
        <w:t xml:space="preserve"> </w:t>
      </w:r>
      <w:r>
        <w:rPr>
          <w:rFonts w:ascii="Arial" w:hAnsi="Arial" w:cs="Arial"/>
          <w:color w:val="000000"/>
          <w:sz w:val="22"/>
          <w:szCs w:val="22"/>
        </w:rPr>
        <w:t>&lt;gene trees&gt; -o &lt;output&gt;</w:t>
      </w:r>
      <w:r w:rsidRPr="00893F38">
        <w:rPr>
          <w:rFonts w:ascii="Arial" w:hAnsi="Arial" w:cs="Arial"/>
          <w:color w:val="000000"/>
          <w:sz w:val="22"/>
          <w:szCs w:val="22"/>
        </w:rPr>
        <w:t xml:space="preserve"> -m 589</w:t>
      </w:r>
    </w:p>
    <w:p w14:paraId="4CBA21C2" w14:textId="7D4C3285" w:rsidR="00893F38" w:rsidRDefault="00893F38" w:rsidP="00893F38">
      <w:pPr>
        <w:rPr>
          <w:rFonts w:ascii="Arial" w:hAnsi="Arial" w:cs="Arial"/>
          <w:color w:val="000000"/>
          <w:sz w:val="22"/>
          <w:szCs w:val="22"/>
        </w:rPr>
      </w:pPr>
      <w:r>
        <w:rPr>
          <w:rFonts w:ascii="Arial" w:hAnsi="Arial" w:cs="Arial"/>
          <w:color w:val="000000"/>
          <w:sz w:val="22"/>
          <w:szCs w:val="22"/>
        </w:rPr>
        <w:t>To score a species tree to find quartet scores per branch, we use:</w:t>
      </w:r>
    </w:p>
    <w:p w14:paraId="00D60A84" w14:textId="7A49DFBC" w:rsidR="00135347" w:rsidRDefault="00135347" w:rsidP="00893F38">
      <w:pPr>
        <w:rPr>
          <w:rFonts w:ascii="Arial" w:hAnsi="Arial" w:cs="Arial"/>
          <w:color w:val="000000"/>
          <w:sz w:val="22"/>
          <w:szCs w:val="22"/>
        </w:rPr>
      </w:pPr>
      <w:r>
        <w:rPr>
          <w:rFonts w:ascii="Arial" w:hAnsi="Arial" w:cs="Arial"/>
          <w:color w:val="000000"/>
          <w:sz w:val="22"/>
          <w:szCs w:val="22"/>
        </w:rPr>
        <w:tab/>
      </w:r>
      <w:proofErr w:type="gramStart"/>
      <w:r w:rsidRPr="00135347">
        <w:rPr>
          <w:rFonts w:ascii="Arial" w:hAnsi="Arial" w:cs="Arial"/>
          <w:color w:val="000000"/>
          <w:sz w:val="22"/>
          <w:szCs w:val="22"/>
        </w:rPr>
        <w:t>java</w:t>
      </w:r>
      <w:proofErr w:type="gramEnd"/>
      <w:r w:rsidRPr="00135347">
        <w:rPr>
          <w:rFonts w:ascii="Arial" w:hAnsi="Arial" w:cs="Arial"/>
          <w:color w:val="000000"/>
          <w:sz w:val="22"/>
          <w:szCs w:val="22"/>
        </w:rPr>
        <w:t xml:space="preserve"> -jar astral.4.10.3.jar -</w:t>
      </w:r>
      <w:proofErr w:type="spellStart"/>
      <w:r w:rsidRPr="00135347">
        <w:rPr>
          <w:rFonts w:ascii="Arial" w:hAnsi="Arial" w:cs="Arial"/>
          <w:color w:val="000000"/>
          <w:sz w:val="22"/>
          <w:szCs w:val="22"/>
        </w:rPr>
        <w:t>i</w:t>
      </w:r>
      <w:proofErr w:type="spellEnd"/>
      <w:r w:rsidRPr="00135347">
        <w:rPr>
          <w:rFonts w:ascii="Arial" w:hAnsi="Arial" w:cs="Arial"/>
          <w:color w:val="000000"/>
          <w:sz w:val="22"/>
          <w:szCs w:val="22"/>
        </w:rPr>
        <w:t xml:space="preserve"> </w:t>
      </w:r>
      <w:r>
        <w:rPr>
          <w:rFonts w:ascii="Arial" w:hAnsi="Arial" w:cs="Arial"/>
          <w:color w:val="000000"/>
          <w:sz w:val="22"/>
          <w:szCs w:val="22"/>
        </w:rPr>
        <w:t>&lt;gene trees&gt;</w:t>
      </w:r>
      <w:r w:rsidRPr="00135347">
        <w:rPr>
          <w:rFonts w:ascii="Arial" w:hAnsi="Arial" w:cs="Arial"/>
          <w:color w:val="000000"/>
          <w:sz w:val="22"/>
          <w:szCs w:val="22"/>
        </w:rPr>
        <w:t xml:space="preserve"> -q </w:t>
      </w:r>
      <w:r>
        <w:rPr>
          <w:rFonts w:ascii="Arial" w:hAnsi="Arial" w:cs="Arial"/>
          <w:color w:val="000000"/>
          <w:sz w:val="22"/>
          <w:szCs w:val="22"/>
        </w:rPr>
        <w:t>&lt;tree to score&gt;</w:t>
      </w:r>
      <w:r w:rsidRPr="00135347">
        <w:rPr>
          <w:rFonts w:ascii="Arial" w:hAnsi="Arial" w:cs="Arial"/>
          <w:color w:val="000000"/>
          <w:sz w:val="22"/>
          <w:szCs w:val="22"/>
        </w:rPr>
        <w:t xml:space="preserve"> -t 8 |tee </w:t>
      </w:r>
      <w:r>
        <w:rPr>
          <w:rFonts w:ascii="Arial" w:hAnsi="Arial" w:cs="Arial"/>
          <w:color w:val="000000"/>
          <w:sz w:val="22"/>
          <w:szCs w:val="22"/>
        </w:rPr>
        <w:t>&lt;output file&gt;</w:t>
      </w:r>
    </w:p>
    <w:p w14:paraId="7F19247B" w14:textId="56BD8A85" w:rsidR="00135347" w:rsidRDefault="00135347" w:rsidP="00893F38">
      <w:pPr>
        <w:rPr>
          <w:rFonts w:ascii="Arial" w:hAnsi="Arial" w:cs="Arial"/>
          <w:color w:val="000000"/>
          <w:sz w:val="22"/>
          <w:szCs w:val="22"/>
        </w:rPr>
      </w:pPr>
      <w:r>
        <w:rPr>
          <w:rFonts w:ascii="Arial" w:hAnsi="Arial" w:cs="Arial"/>
          <w:color w:val="000000"/>
          <w:sz w:val="22"/>
          <w:szCs w:val="22"/>
        </w:rPr>
        <w:t>To score a species tree to find posterior probabilities per branch, we use:</w:t>
      </w:r>
    </w:p>
    <w:p w14:paraId="02998630" w14:textId="1A3C1769" w:rsidR="00135347" w:rsidRDefault="00135347" w:rsidP="00893F38">
      <w:pPr>
        <w:rPr>
          <w:rFonts w:ascii="Arial" w:hAnsi="Arial" w:cs="Arial"/>
          <w:color w:val="000000"/>
          <w:sz w:val="22"/>
          <w:szCs w:val="22"/>
        </w:rPr>
      </w:pPr>
      <w:r>
        <w:rPr>
          <w:rFonts w:ascii="Arial" w:hAnsi="Arial" w:cs="Arial"/>
          <w:color w:val="000000"/>
          <w:sz w:val="22"/>
          <w:szCs w:val="22"/>
        </w:rPr>
        <w:tab/>
      </w:r>
      <w:proofErr w:type="gramStart"/>
      <w:r w:rsidRPr="00135347">
        <w:rPr>
          <w:rFonts w:ascii="Arial" w:hAnsi="Arial" w:cs="Arial"/>
          <w:color w:val="000000"/>
          <w:sz w:val="22"/>
          <w:szCs w:val="22"/>
        </w:rPr>
        <w:t>java</w:t>
      </w:r>
      <w:proofErr w:type="gramEnd"/>
      <w:r w:rsidRPr="00135347">
        <w:rPr>
          <w:rFonts w:ascii="Arial" w:hAnsi="Arial" w:cs="Arial"/>
          <w:color w:val="000000"/>
          <w:sz w:val="22"/>
          <w:szCs w:val="22"/>
        </w:rPr>
        <w:t xml:space="preserve"> -jar astral.4.10.3.jar -</w:t>
      </w:r>
      <w:proofErr w:type="spellStart"/>
      <w:r w:rsidRPr="00135347">
        <w:rPr>
          <w:rFonts w:ascii="Arial" w:hAnsi="Arial" w:cs="Arial"/>
          <w:color w:val="000000"/>
          <w:sz w:val="22"/>
          <w:szCs w:val="22"/>
        </w:rPr>
        <w:t>i</w:t>
      </w:r>
      <w:proofErr w:type="spellEnd"/>
      <w:r w:rsidRPr="00135347">
        <w:rPr>
          <w:rFonts w:ascii="Arial" w:hAnsi="Arial" w:cs="Arial"/>
          <w:color w:val="000000"/>
          <w:sz w:val="22"/>
          <w:szCs w:val="22"/>
        </w:rPr>
        <w:t xml:space="preserve"> </w:t>
      </w:r>
      <w:r>
        <w:rPr>
          <w:rFonts w:ascii="Arial" w:hAnsi="Arial" w:cs="Arial"/>
          <w:color w:val="000000"/>
          <w:sz w:val="22"/>
          <w:szCs w:val="22"/>
        </w:rPr>
        <w:t>&lt;gene trees&gt;</w:t>
      </w:r>
      <w:r w:rsidRPr="00135347">
        <w:rPr>
          <w:rFonts w:ascii="Arial" w:hAnsi="Arial" w:cs="Arial"/>
          <w:color w:val="000000"/>
          <w:sz w:val="22"/>
          <w:szCs w:val="22"/>
        </w:rPr>
        <w:t xml:space="preserve"> -q </w:t>
      </w:r>
      <w:r>
        <w:rPr>
          <w:rFonts w:ascii="Arial" w:hAnsi="Arial" w:cs="Arial"/>
          <w:color w:val="000000"/>
          <w:sz w:val="22"/>
          <w:szCs w:val="22"/>
        </w:rPr>
        <w:t>&lt;tree to score&gt;</w:t>
      </w:r>
      <w:r w:rsidRPr="00135347">
        <w:rPr>
          <w:rFonts w:ascii="Arial" w:hAnsi="Arial" w:cs="Arial"/>
          <w:color w:val="000000"/>
          <w:sz w:val="22"/>
          <w:szCs w:val="22"/>
        </w:rPr>
        <w:t xml:space="preserve"> -t</w:t>
      </w:r>
      <w:r>
        <w:rPr>
          <w:rFonts w:ascii="Arial" w:hAnsi="Arial" w:cs="Arial"/>
          <w:color w:val="000000"/>
          <w:sz w:val="22"/>
          <w:szCs w:val="22"/>
        </w:rPr>
        <w:t xml:space="preserve"> </w:t>
      </w:r>
      <w:r w:rsidRPr="00135347">
        <w:rPr>
          <w:rFonts w:ascii="Arial" w:hAnsi="Arial" w:cs="Arial"/>
          <w:color w:val="000000"/>
          <w:sz w:val="22"/>
          <w:szCs w:val="22"/>
        </w:rPr>
        <w:t xml:space="preserve">4|tee </w:t>
      </w:r>
      <w:r>
        <w:rPr>
          <w:rFonts w:ascii="Arial" w:hAnsi="Arial" w:cs="Arial"/>
          <w:color w:val="000000"/>
          <w:sz w:val="22"/>
          <w:szCs w:val="22"/>
        </w:rPr>
        <w:t>&lt;output file&gt;</w:t>
      </w:r>
    </w:p>
    <w:p w14:paraId="0E5AE2C0" w14:textId="1EE73782" w:rsidR="00135347" w:rsidRDefault="00135347" w:rsidP="00893F38">
      <w:pPr>
        <w:rPr>
          <w:rFonts w:ascii="Arial" w:hAnsi="Arial" w:cs="Arial"/>
          <w:color w:val="000000"/>
          <w:sz w:val="22"/>
          <w:szCs w:val="22"/>
        </w:rPr>
      </w:pPr>
      <w:r>
        <w:rPr>
          <w:rFonts w:ascii="Arial" w:hAnsi="Arial" w:cs="Arial"/>
          <w:color w:val="000000"/>
          <w:sz w:val="22"/>
          <w:szCs w:val="22"/>
        </w:rPr>
        <w:t>To test for a polytomy, we use</w:t>
      </w:r>
    </w:p>
    <w:p w14:paraId="41A89853" w14:textId="17498E87" w:rsidR="00135347" w:rsidRDefault="00135347" w:rsidP="00893F38">
      <w:pPr>
        <w:rPr>
          <w:rFonts w:ascii="Arial" w:hAnsi="Arial" w:cs="Arial"/>
          <w:color w:val="000000"/>
          <w:sz w:val="22"/>
          <w:szCs w:val="22"/>
        </w:rPr>
      </w:pPr>
      <w:r>
        <w:rPr>
          <w:rFonts w:ascii="Arial" w:hAnsi="Arial" w:cs="Arial"/>
          <w:color w:val="000000"/>
          <w:sz w:val="22"/>
          <w:szCs w:val="22"/>
        </w:rPr>
        <w:tab/>
      </w:r>
      <w:proofErr w:type="gramStart"/>
      <w:r w:rsidRPr="00135347">
        <w:rPr>
          <w:rFonts w:ascii="Arial" w:hAnsi="Arial" w:cs="Arial"/>
          <w:color w:val="000000"/>
          <w:sz w:val="22"/>
          <w:szCs w:val="22"/>
        </w:rPr>
        <w:t>java</w:t>
      </w:r>
      <w:proofErr w:type="gramEnd"/>
      <w:r w:rsidRPr="00135347">
        <w:rPr>
          <w:rFonts w:ascii="Arial" w:hAnsi="Arial" w:cs="Arial"/>
          <w:color w:val="000000"/>
          <w:sz w:val="22"/>
          <w:szCs w:val="22"/>
        </w:rPr>
        <w:t xml:space="preserve"> </w:t>
      </w:r>
      <w:r>
        <w:rPr>
          <w:rFonts w:ascii="Arial" w:hAnsi="Arial" w:cs="Arial"/>
          <w:color w:val="000000"/>
          <w:sz w:val="22"/>
          <w:szCs w:val="22"/>
        </w:rPr>
        <w:t xml:space="preserve">–jar </w:t>
      </w:r>
      <w:r w:rsidRPr="00135347">
        <w:rPr>
          <w:rFonts w:ascii="Arial" w:hAnsi="Arial" w:cs="Arial"/>
          <w:color w:val="000000"/>
          <w:sz w:val="22"/>
          <w:szCs w:val="22"/>
        </w:rPr>
        <w:t>astral.4.10.3.jar -</w:t>
      </w:r>
      <w:proofErr w:type="spellStart"/>
      <w:r w:rsidRPr="00135347">
        <w:rPr>
          <w:rFonts w:ascii="Arial" w:hAnsi="Arial" w:cs="Arial"/>
          <w:color w:val="000000"/>
          <w:sz w:val="22"/>
          <w:szCs w:val="22"/>
        </w:rPr>
        <w:t>i</w:t>
      </w:r>
      <w:proofErr w:type="spellEnd"/>
      <w:r w:rsidRPr="00135347">
        <w:rPr>
          <w:rFonts w:ascii="Arial" w:hAnsi="Arial" w:cs="Arial"/>
          <w:color w:val="000000"/>
          <w:sz w:val="22"/>
          <w:szCs w:val="22"/>
        </w:rPr>
        <w:t xml:space="preserve"> </w:t>
      </w:r>
      <w:r>
        <w:rPr>
          <w:rFonts w:ascii="Arial" w:hAnsi="Arial" w:cs="Arial"/>
          <w:color w:val="000000"/>
          <w:sz w:val="22"/>
          <w:szCs w:val="22"/>
        </w:rPr>
        <w:t>&lt;gene trees&gt;</w:t>
      </w:r>
      <w:r w:rsidRPr="00135347">
        <w:rPr>
          <w:rFonts w:ascii="Arial" w:hAnsi="Arial" w:cs="Arial"/>
          <w:color w:val="000000"/>
          <w:sz w:val="22"/>
          <w:szCs w:val="22"/>
        </w:rPr>
        <w:t xml:space="preserve"> -q </w:t>
      </w:r>
      <w:r>
        <w:rPr>
          <w:rFonts w:ascii="Arial" w:hAnsi="Arial" w:cs="Arial"/>
          <w:color w:val="000000"/>
          <w:sz w:val="22"/>
          <w:szCs w:val="22"/>
        </w:rPr>
        <w:t>&lt;tree to score&gt;</w:t>
      </w:r>
      <w:r w:rsidRPr="00135347">
        <w:rPr>
          <w:rFonts w:ascii="Arial" w:hAnsi="Arial" w:cs="Arial"/>
          <w:color w:val="000000"/>
          <w:sz w:val="22"/>
          <w:szCs w:val="22"/>
        </w:rPr>
        <w:t xml:space="preserve"> -t 10 |tee </w:t>
      </w:r>
      <w:r>
        <w:rPr>
          <w:rFonts w:ascii="Arial" w:hAnsi="Arial" w:cs="Arial"/>
          <w:color w:val="000000"/>
          <w:sz w:val="22"/>
          <w:szCs w:val="22"/>
        </w:rPr>
        <w:t>&lt;output file&gt;</w:t>
      </w:r>
    </w:p>
    <w:p w14:paraId="1BAE003F" w14:textId="6F3B1D03" w:rsidR="00893F38" w:rsidRDefault="00893F38" w:rsidP="00893F38">
      <w:pPr>
        <w:rPr>
          <w:rFonts w:ascii="Arial" w:hAnsi="Arial" w:cs="Arial"/>
          <w:color w:val="000000"/>
          <w:sz w:val="22"/>
          <w:szCs w:val="22"/>
        </w:rPr>
      </w:pPr>
      <w:r>
        <w:rPr>
          <w:rFonts w:ascii="Arial" w:hAnsi="Arial" w:cs="Arial"/>
          <w:color w:val="000000"/>
          <w:sz w:val="22"/>
          <w:szCs w:val="22"/>
        </w:rPr>
        <w:tab/>
      </w:r>
    </w:p>
    <w:p w14:paraId="373C2880" w14:textId="2E36EBA0" w:rsidR="00383E15" w:rsidRPr="00664887" w:rsidRDefault="00383E15" w:rsidP="00AE476E">
      <w:pPr>
        <w:rPr>
          <w:rFonts w:ascii="Times New Roman" w:hAnsi="Times New Roman" w:cs="Times New Roman"/>
        </w:rPr>
      </w:pPr>
      <w:proofErr w:type="gramStart"/>
      <w:r>
        <w:rPr>
          <w:rFonts w:ascii="Arial" w:hAnsi="Arial" w:cs="Arial"/>
          <w:b/>
          <w:bCs/>
          <w:color w:val="000000"/>
          <w:sz w:val="22"/>
          <w:szCs w:val="22"/>
        </w:rPr>
        <w:t>c</w:t>
      </w:r>
      <w:r w:rsidRPr="00AE476E">
        <w:rPr>
          <w:rFonts w:ascii="Arial" w:hAnsi="Arial" w:cs="Arial"/>
          <w:b/>
          <w:bCs/>
          <w:color w:val="000000"/>
          <w:sz w:val="22"/>
          <w:szCs w:val="22"/>
        </w:rPr>
        <w:t>oncatenation</w:t>
      </w:r>
      <w:proofErr w:type="gramEnd"/>
      <w:r w:rsidR="00664887">
        <w:rPr>
          <w:rFonts w:ascii="Arial" w:hAnsi="Arial" w:cs="Arial"/>
          <w:b/>
          <w:bCs/>
          <w:color w:val="000000"/>
          <w:sz w:val="22"/>
          <w:szCs w:val="22"/>
        </w:rPr>
        <w:t xml:space="preserve"> </w:t>
      </w:r>
      <w:r w:rsidRPr="00AE476E">
        <w:rPr>
          <w:rFonts w:ascii="Arial" w:hAnsi="Arial" w:cs="Arial"/>
          <w:b/>
          <w:bCs/>
          <w:color w:val="000000"/>
          <w:sz w:val="22"/>
          <w:szCs w:val="22"/>
        </w:rPr>
        <w:t>trees</w:t>
      </w:r>
      <w:r>
        <w:rPr>
          <w:rFonts w:ascii="Times New Roman" w:hAnsi="Times New Roman" w:cs="Times New Roman"/>
        </w:rPr>
        <w:t>:</w:t>
      </w:r>
    </w:p>
    <w:p w14:paraId="7D3427DB" w14:textId="77777777" w:rsidR="00AE476E" w:rsidRPr="00AE476E" w:rsidRDefault="00AE476E" w:rsidP="00AE476E">
      <w:pPr>
        <w:rPr>
          <w:rFonts w:ascii="Times New Roman" w:hAnsi="Times New Roman" w:cs="Times New Roman"/>
        </w:rPr>
      </w:pPr>
      <w:proofErr w:type="spellStart"/>
      <w:proofErr w:type="gramStart"/>
      <w:r w:rsidRPr="00AE476E">
        <w:rPr>
          <w:rFonts w:ascii="Arial" w:hAnsi="Arial" w:cs="Arial"/>
          <w:color w:val="000000"/>
          <w:sz w:val="22"/>
          <w:szCs w:val="22"/>
        </w:rPr>
        <w:t>alltaxa</w:t>
      </w:r>
      <w:proofErr w:type="spellEnd"/>
      <w:proofErr w:type="gramEnd"/>
    </w:p>
    <w:p w14:paraId="54E9F86A" w14:textId="77777777" w:rsidR="00AE476E" w:rsidRPr="00AE476E" w:rsidRDefault="00AE476E" w:rsidP="00AE476E">
      <w:pPr>
        <w:rPr>
          <w:rFonts w:ascii="Times New Roman" w:hAnsi="Times New Roman" w:cs="Times New Roman"/>
        </w:rPr>
      </w:pPr>
      <w:r w:rsidRPr="00AE476E">
        <w:rPr>
          <w:rFonts w:ascii="Arial" w:hAnsi="Arial" w:cs="Arial"/>
          <w:color w:val="000000"/>
          <w:sz w:val="22"/>
          <w:szCs w:val="22"/>
        </w:rPr>
        <w:tab/>
        <w:t>FAA-upp-masked.fasta.mask10sites.mask33taxa.bootstrap.tre</w:t>
      </w:r>
    </w:p>
    <w:p w14:paraId="2EEBDE17" w14:textId="77777777" w:rsidR="00AE476E" w:rsidRPr="00AE476E" w:rsidRDefault="00AE476E" w:rsidP="00AE476E">
      <w:pPr>
        <w:rPr>
          <w:rFonts w:ascii="Times New Roman" w:hAnsi="Times New Roman" w:cs="Times New Roman"/>
        </w:rPr>
      </w:pPr>
      <w:r w:rsidRPr="00AE476E">
        <w:rPr>
          <w:rFonts w:ascii="Arial" w:hAnsi="Arial" w:cs="Arial"/>
          <w:color w:val="000000"/>
          <w:sz w:val="22"/>
          <w:szCs w:val="22"/>
        </w:rPr>
        <w:tab/>
        <w:t>FNA2AA-upp-masked-c12.fasta.mask10sites.mask33taxa.bootstrap.tree</w:t>
      </w:r>
    </w:p>
    <w:p w14:paraId="29B3DB31" w14:textId="77777777" w:rsidR="00AE476E" w:rsidRPr="00AE476E" w:rsidRDefault="00AE476E" w:rsidP="00AE476E">
      <w:pPr>
        <w:rPr>
          <w:rFonts w:ascii="Times New Roman" w:hAnsi="Times New Roman" w:cs="Times New Roman"/>
        </w:rPr>
      </w:pPr>
      <w:proofErr w:type="spellStart"/>
      <w:proofErr w:type="gramStart"/>
      <w:r w:rsidRPr="00AE476E">
        <w:rPr>
          <w:rFonts w:ascii="Arial" w:hAnsi="Arial" w:cs="Arial"/>
          <w:color w:val="000000"/>
          <w:sz w:val="22"/>
          <w:szCs w:val="22"/>
        </w:rPr>
        <w:t>eudicots</w:t>
      </w:r>
      <w:proofErr w:type="spellEnd"/>
      <w:proofErr w:type="gramEnd"/>
    </w:p>
    <w:p w14:paraId="73ECC189" w14:textId="77777777" w:rsidR="00AE476E" w:rsidRPr="00AE476E" w:rsidRDefault="00AE476E" w:rsidP="00AE476E">
      <w:pPr>
        <w:rPr>
          <w:rFonts w:ascii="Times New Roman" w:hAnsi="Times New Roman" w:cs="Times New Roman"/>
        </w:rPr>
      </w:pPr>
      <w:r w:rsidRPr="00AE476E">
        <w:rPr>
          <w:rFonts w:ascii="Arial" w:hAnsi="Arial" w:cs="Arial"/>
          <w:color w:val="000000"/>
          <w:sz w:val="22"/>
          <w:szCs w:val="22"/>
        </w:rPr>
        <w:tab/>
      </w:r>
      <w:proofErr w:type="gramStart"/>
      <w:r w:rsidRPr="00AE476E">
        <w:rPr>
          <w:rFonts w:ascii="Arial" w:hAnsi="Arial" w:cs="Arial"/>
          <w:color w:val="000000"/>
          <w:sz w:val="22"/>
          <w:szCs w:val="22"/>
        </w:rPr>
        <w:t>eudicot.FAA</w:t>
      </w:r>
      <w:proofErr w:type="gramEnd"/>
      <w:r w:rsidRPr="00AE476E">
        <w:rPr>
          <w:rFonts w:ascii="Arial" w:hAnsi="Arial" w:cs="Arial"/>
          <w:color w:val="000000"/>
          <w:sz w:val="22"/>
          <w:szCs w:val="22"/>
        </w:rPr>
        <w:t>-upp-masked.fasta.mask10sites.mask33taxa.bootstrap.tree</w:t>
      </w:r>
    </w:p>
    <w:p w14:paraId="5CC9A3B2" w14:textId="77777777" w:rsidR="00AE476E" w:rsidRPr="00AE476E" w:rsidRDefault="00AE476E" w:rsidP="00AE476E">
      <w:pPr>
        <w:rPr>
          <w:rFonts w:ascii="Times New Roman" w:hAnsi="Times New Roman" w:cs="Times New Roman"/>
        </w:rPr>
      </w:pPr>
      <w:r w:rsidRPr="00AE476E">
        <w:rPr>
          <w:rFonts w:ascii="Arial" w:hAnsi="Arial" w:cs="Arial"/>
          <w:color w:val="000000"/>
          <w:sz w:val="22"/>
          <w:szCs w:val="22"/>
        </w:rPr>
        <w:tab/>
      </w:r>
      <w:proofErr w:type="gramStart"/>
      <w:r w:rsidRPr="00AE476E">
        <w:rPr>
          <w:rFonts w:ascii="Arial" w:hAnsi="Arial" w:cs="Arial"/>
          <w:color w:val="000000"/>
          <w:sz w:val="22"/>
          <w:szCs w:val="22"/>
        </w:rPr>
        <w:t>eudicot.FNA2AA</w:t>
      </w:r>
      <w:proofErr w:type="gramEnd"/>
      <w:r w:rsidRPr="00AE476E">
        <w:rPr>
          <w:rFonts w:ascii="Arial" w:hAnsi="Arial" w:cs="Arial"/>
          <w:color w:val="000000"/>
          <w:sz w:val="22"/>
          <w:szCs w:val="22"/>
        </w:rPr>
        <w:t>-upp-masked-c12.fasta.mask10sites.mask33taxa.bootstrap.tree</w:t>
      </w:r>
    </w:p>
    <w:p w14:paraId="3E99D87A" w14:textId="77777777" w:rsidR="00AE476E" w:rsidRPr="00AE476E" w:rsidRDefault="00AE476E" w:rsidP="00AE476E">
      <w:pPr>
        <w:rPr>
          <w:rFonts w:ascii="Times New Roman" w:hAnsi="Times New Roman" w:cs="Times New Roman"/>
        </w:rPr>
      </w:pPr>
      <w:proofErr w:type="gramStart"/>
      <w:r w:rsidRPr="00AE476E">
        <w:rPr>
          <w:rFonts w:ascii="Arial" w:hAnsi="Arial" w:cs="Arial"/>
          <w:color w:val="000000"/>
          <w:sz w:val="22"/>
          <w:szCs w:val="22"/>
        </w:rPr>
        <w:t>remove</w:t>
      </w:r>
      <w:proofErr w:type="gramEnd"/>
      <w:r w:rsidRPr="00AE476E">
        <w:rPr>
          <w:rFonts w:ascii="Arial" w:hAnsi="Arial" w:cs="Arial"/>
          <w:color w:val="000000"/>
          <w:sz w:val="22"/>
          <w:szCs w:val="22"/>
        </w:rPr>
        <w:t>-rogue</w:t>
      </w:r>
    </w:p>
    <w:p w14:paraId="2F12A0FB" w14:textId="77777777" w:rsidR="00AE476E" w:rsidRPr="00AE476E" w:rsidRDefault="00AE476E" w:rsidP="00AE476E">
      <w:pPr>
        <w:rPr>
          <w:rFonts w:ascii="Times New Roman" w:hAnsi="Times New Roman" w:cs="Times New Roman"/>
        </w:rPr>
      </w:pPr>
      <w:r w:rsidRPr="00AE476E">
        <w:rPr>
          <w:rFonts w:ascii="Arial" w:hAnsi="Arial" w:cs="Arial"/>
          <w:color w:val="000000"/>
          <w:sz w:val="22"/>
          <w:szCs w:val="22"/>
        </w:rPr>
        <w:tab/>
      </w:r>
      <w:proofErr w:type="gramStart"/>
      <w:r w:rsidRPr="00AE476E">
        <w:rPr>
          <w:rFonts w:ascii="Arial" w:hAnsi="Arial" w:cs="Arial"/>
          <w:color w:val="000000"/>
          <w:sz w:val="22"/>
          <w:szCs w:val="22"/>
        </w:rPr>
        <w:t>filtered</w:t>
      </w:r>
      <w:proofErr w:type="gramEnd"/>
      <w:r w:rsidRPr="00AE476E">
        <w:rPr>
          <w:rFonts w:ascii="Arial" w:hAnsi="Arial" w:cs="Arial"/>
          <w:color w:val="000000"/>
          <w:sz w:val="22"/>
          <w:szCs w:val="22"/>
        </w:rPr>
        <w:t>_FAA-upp-masked.fasta.mask10sites.mask33taxa.bootstrap.tree</w:t>
      </w:r>
    </w:p>
    <w:p w14:paraId="6391EA2D" w14:textId="583CF89B" w:rsidR="00AE476E" w:rsidRDefault="00AE476E">
      <w:r w:rsidRPr="00AE476E">
        <w:rPr>
          <w:rFonts w:ascii="Arial" w:eastAsia="Times New Roman" w:hAnsi="Arial" w:cs="Arial"/>
          <w:color w:val="000000"/>
          <w:sz w:val="22"/>
          <w:szCs w:val="22"/>
        </w:rPr>
        <w:tab/>
      </w:r>
      <w:proofErr w:type="gramStart"/>
      <w:r w:rsidRPr="00AE476E">
        <w:rPr>
          <w:rFonts w:ascii="Arial" w:eastAsia="Times New Roman" w:hAnsi="Arial" w:cs="Arial"/>
          <w:color w:val="000000"/>
          <w:sz w:val="22"/>
          <w:szCs w:val="22"/>
        </w:rPr>
        <w:t>filtered</w:t>
      </w:r>
      <w:proofErr w:type="gramEnd"/>
      <w:r w:rsidRPr="00AE476E">
        <w:rPr>
          <w:rFonts w:ascii="Arial" w:eastAsia="Times New Roman" w:hAnsi="Arial" w:cs="Arial"/>
          <w:color w:val="000000"/>
          <w:sz w:val="22"/>
          <w:szCs w:val="22"/>
        </w:rPr>
        <w:t>_FNA2AA-upp-masked-c12.fasta.mask10sites.mask33taxa.bootstrap.tree</w:t>
      </w:r>
    </w:p>
    <w:p w14:paraId="2E7376A7" w14:textId="77777777" w:rsidR="00EF7BA3" w:rsidRDefault="00EF7BA3"/>
    <w:p w14:paraId="1C49FC0A" w14:textId="7864B500" w:rsidR="00084B75" w:rsidRDefault="00BC72B2">
      <w:r>
        <w:t>The commands used to reproduce the results are given below.</w:t>
      </w:r>
      <w:r w:rsidR="00084B75">
        <w:t xml:space="preserve"> </w:t>
      </w:r>
    </w:p>
    <w:p w14:paraId="63840BA0" w14:textId="77777777" w:rsidR="00084B75" w:rsidRDefault="00084B75"/>
    <w:p w14:paraId="5BBEF7E7" w14:textId="5B6C2F5D" w:rsidR="00084B75" w:rsidRPr="0090501C" w:rsidRDefault="0090501C">
      <w:pPr>
        <w:rPr>
          <w:b/>
        </w:rPr>
      </w:pPr>
      <w:r w:rsidRPr="0090501C">
        <w:rPr>
          <w:b/>
        </w:rPr>
        <w:t xml:space="preserve">Convert the supermatrix alignment to the </w:t>
      </w:r>
      <w:proofErr w:type="spellStart"/>
      <w:r w:rsidRPr="0090501C">
        <w:rPr>
          <w:b/>
        </w:rPr>
        <w:t>ExaML</w:t>
      </w:r>
      <w:proofErr w:type="spellEnd"/>
      <w:r w:rsidRPr="0090501C">
        <w:rPr>
          <w:b/>
        </w:rPr>
        <w:t xml:space="preserve"> input format</w:t>
      </w:r>
    </w:p>
    <w:p w14:paraId="48393FA5" w14:textId="34B58C6D" w:rsidR="00084B75" w:rsidRDefault="00084B75">
      <w:proofErr w:type="gramStart"/>
      <w:r w:rsidRPr="00084B75">
        <w:t>parse</w:t>
      </w:r>
      <w:proofErr w:type="gramEnd"/>
      <w:r w:rsidRPr="00084B75">
        <w:t>-</w:t>
      </w:r>
      <w:proofErr w:type="spellStart"/>
      <w:r w:rsidRPr="00084B75">
        <w:t>examl</w:t>
      </w:r>
      <w:proofErr w:type="spellEnd"/>
      <w:r w:rsidRPr="00084B75">
        <w:t xml:space="preserve"> -s </w:t>
      </w:r>
      <w:r>
        <w:t>&lt;</w:t>
      </w:r>
      <w:proofErr w:type="spellStart"/>
      <w:r>
        <w:t>input_alignment</w:t>
      </w:r>
      <w:proofErr w:type="spellEnd"/>
      <w:r>
        <w:t>&gt;</w:t>
      </w:r>
      <w:r w:rsidRPr="00084B75">
        <w:t xml:space="preserve"> -n </w:t>
      </w:r>
      <w:r w:rsidR="00A8396B">
        <w:t>&lt;</w:t>
      </w:r>
      <w:proofErr w:type="spellStart"/>
      <w:r w:rsidR="00A8396B">
        <w:t>output_binary_file</w:t>
      </w:r>
      <w:proofErr w:type="spellEnd"/>
      <w:r w:rsidR="00A8396B">
        <w:t>&gt;</w:t>
      </w:r>
      <w:r w:rsidRPr="00084B75">
        <w:t xml:space="preserve"> -m </w:t>
      </w:r>
      <w:r>
        <w:t xml:space="preserve">&lt;DNA|PROT&gt;  -q </w:t>
      </w:r>
      <w:r w:rsidR="00DC283F">
        <w:t>&lt;</w:t>
      </w:r>
      <w:proofErr w:type="spellStart"/>
      <w:r>
        <w:t>partition_file</w:t>
      </w:r>
      <w:proofErr w:type="spellEnd"/>
      <w:r w:rsidR="00DC283F">
        <w:t>&gt;</w:t>
      </w:r>
    </w:p>
    <w:p w14:paraId="3FE2E184" w14:textId="77777777" w:rsidR="0090501C" w:rsidRDefault="0090501C"/>
    <w:p w14:paraId="7DF2581F" w14:textId="4A7B9E59" w:rsidR="0090501C" w:rsidRPr="0090501C" w:rsidRDefault="0090501C">
      <w:pPr>
        <w:rPr>
          <w:b/>
        </w:rPr>
      </w:pPr>
      <w:r w:rsidRPr="0090501C">
        <w:rPr>
          <w:b/>
        </w:rPr>
        <w:t>Compute the RAxML MP starting tree</w:t>
      </w:r>
    </w:p>
    <w:p w14:paraId="690CF2F4" w14:textId="0B672DA6" w:rsidR="0090501C" w:rsidRDefault="00271EA9">
      <w:proofErr w:type="gramStart"/>
      <w:r w:rsidRPr="00271EA9">
        <w:t>raxmlHPC</w:t>
      </w:r>
      <w:proofErr w:type="gramEnd"/>
      <w:r w:rsidRPr="00271EA9">
        <w:t xml:space="preserve">-PTHREADS-SSE3 -T 12 </w:t>
      </w:r>
      <w:r w:rsidRPr="00084B75">
        <w:t xml:space="preserve">-s </w:t>
      </w:r>
      <w:r>
        <w:t>&lt;</w:t>
      </w:r>
      <w:proofErr w:type="spellStart"/>
      <w:r>
        <w:t>input_alignment</w:t>
      </w:r>
      <w:proofErr w:type="spellEnd"/>
      <w:r>
        <w:t>&gt;</w:t>
      </w:r>
      <w:r w:rsidRPr="00084B75">
        <w:t xml:space="preserve"> </w:t>
      </w:r>
      <w:r w:rsidRPr="00271EA9">
        <w:t xml:space="preserve"> -p </w:t>
      </w:r>
      <w:r>
        <w:t>&lt;</w:t>
      </w:r>
      <w:proofErr w:type="spellStart"/>
      <w:r>
        <w:t>random_seed</w:t>
      </w:r>
      <w:proofErr w:type="spellEnd"/>
      <w:r>
        <w:t>&gt;</w:t>
      </w:r>
      <w:r w:rsidRPr="00271EA9">
        <w:t xml:space="preserve"> -m </w:t>
      </w:r>
      <w:r>
        <w:t>&lt;GTRGAMMA|</w:t>
      </w:r>
      <w:r w:rsidRPr="00271EA9">
        <w:t>PROTGAMMAJTT</w:t>
      </w:r>
      <w:r>
        <w:t>&gt;</w:t>
      </w:r>
      <w:r w:rsidRPr="00271EA9">
        <w:t xml:space="preserve"> -n </w:t>
      </w:r>
      <w:r>
        <w:t>&lt;name&gt; –</w:t>
      </w:r>
      <w:r w:rsidRPr="00271EA9">
        <w:t>y</w:t>
      </w:r>
      <w:r>
        <w:t xml:space="preserve">  -q </w:t>
      </w:r>
      <w:r w:rsidR="00DC283F">
        <w:t>&lt;</w:t>
      </w:r>
      <w:proofErr w:type="spellStart"/>
      <w:r w:rsidR="00DC283F">
        <w:t>partition_file</w:t>
      </w:r>
      <w:proofErr w:type="spellEnd"/>
      <w:r w:rsidR="00DC283F">
        <w:t>&gt;</w:t>
      </w:r>
    </w:p>
    <w:p w14:paraId="6F8DA033" w14:textId="77777777" w:rsidR="0090501C" w:rsidRDefault="0090501C"/>
    <w:p w14:paraId="23F6990C" w14:textId="2747ACD4" w:rsidR="00084B75" w:rsidRPr="0090501C" w:rsidRDefault="0090501C">
      <w:pPr>
        <w:rPr>
          <w:b/>
        </w:rPr>
      </w:pPr>
      <w:r w:rsidRPr="0090501C">
        <w:rPr>
          <w:b/>
        </w:rPr>
        <w:t>Compute the FastTree-2 ML starting tree</w:t>
      </w:r>
      <w:r w:rsidR="00271EA9" w:rsidRPr="0090501C">
        <w:rPr>
          <w:b/>
        </w:rPr>
        <w:t xml:space="preserve"> </w:t>
      </w:r>
    </w:p>
    <w:p w14:paraId="5466B2B1" w14:textId="77777777" w:rsidR="0090501C" w:rsidRDefault="00271EA9">
      <w:proofErr w:type="spellStart"/>
      <w:r w:rsidRPr="00271EA9">
        <w:t>FastTreeMP</w:t>
      </w:r>
      <w:proofErr w:type="spellEnd"/>
      <w:r w:rsidRPr="00271EA9">
        <w:t xml:space="preserve"> </w:t>
      </w:r>
      <w:r w:rsidR="00A8396B">
        <w:t>(</w:t>
      </w:r>
      <w:r w:rsidR="0090501C">
        <w:t>if DNA:</w:t>
      </w:r>
      <w:r w:rsidR="00A8396B">
        <w:t xml:space="preserve"> -</w:t>
      </w:r>
      <w:proofErr w:type="spellStart"/>
      <w:r w:rsidR="00A8396B">
        <w:t>nt</w:t>
      </w:r>
      <w:proofErr w:type="spellEnd"/>
      <w:r w:rsidR="00A8396B">
        <w:t xml:space="preserve"> -</w:t>
      </w:r>
      <w:proofErr w:type="spellStart"/>
      <w:r w:rsidR="00A8396B">
        <w:t>gtr</w:t>
      </w:r>
      <w:proofErr w:type="spellEnd"/>
      <w:r w:rsidR="00A8396B">
        <w:t xml:space="preserve">) </w:t>
      </w:r>
      <w:r w:rsidRPr="00271EA9">
        <w:t>-</w:t>
      </w:r>
      <w:proofErr w:type="spellStart"/>
      <w:r w:rsidRPr="00271EA9">
        <w:t>nosupport</w:t>
      </w:r>
      <w:proofErr w:type="spellEnd"/>
      <w:r w:rsidRPr="00271EA9">
        <w:t xml:space="preserve"> -out </w:t>
      </w:r>
      <w:r w:rsidR="00A8396B">
        <w:t>&lt;</w:t>
      </w:r>
      <w:proofErr w:type="spellStart"/>
      <w:r w:rsidR="00A8396B">
        <w:t>output_tree</w:t>
      </w:r>
      <w:proofErr w:type="spellEnd"/>
      <w:r w:rsidR="00A8396B">
        <w:t>&gt;</w:t>
      </w:r>
      <w:r w:rsidRPr="00271EA9">
        <w:t xml:space="preserve"> -</w:t>
      </w:r>
      <w:proofErr w:type="spellStart"/>
      <w:r w:rsidRPr="00271EA9">
        <w:t>nopr</w:t>
      </w:r>
      <w:proofErr w:type="spellEnd"/>
      <w:r w:rsidRPr="00271EA9">
        <w:t xml:space="preserve"> </w:t>
      </w:r>
      <w:r w:rsidR="00A8396B">
        <w:t>&lt;</w:t>
      </w:r>
      <w:proofErr w:type="spellStart"/>
      <w:r w:rsidR="00A8396B">
        <w:t>input_alignment</w:t>
      </w:r>
      <w:proofErr w:type="spellEnd"/>
      <w:r w:rsidRPr="00271EA9">
        <w:t>&gt;</w:t>
      </w:r>
    </w:p>
    <w:p w14:paraId="377B9867" w14:textId="77777777" w:rsidR="00DC283F" w:rsidRDefault="00DC283F"/>
    <w:p w14:paraId="1B928947" w14:textId="76F605FE" w:rsidR="00DC283F" w:rsidRPr="00DC283F" w:rsidRDefault="00DC283F">
      <w:pPr>
        <w:rPr>
          <w:b/>
        </w:rPr>
      </w:pPr>
      <w:r w:rsidRPr="00DC283F">
        <w:rPr>
          <w:b/>
        </w:rPr>
        <w:t>Compute GTR matrix and alpha parameter for codon position</w:t>
      </w:r>
    </w:p>
    <w:p w14:paraId="5A86EDF7" w14:textId="36E285B1" w:rsidR="00DC283F" w:rsidRDefault="00DC283F" w:rsidP="00DC283F">
      <w:proofErr w:type="gramStart"/>
      <w:r w:rsidRPr="00271EA9">
        <w:t>raxmlHPC</w:t>
      </w:r>
      <w:proofErr w:type="gramEnd"/>
      <w:r w:rsidRPr="00271EA9">
        <w:t xml:space="preserve">-PTHREADS-SSE3 -T 12 </w:t>
      </w:r>
      <w:r w:rsidRPr="00084B75">
        <w:t xml:space="preserve">-s </w:t>
      </w:r>
      <w:r>
        <w:t>&lt;</w:t>
      </w:r>
      <w:proofErr w:type="spellStart"/>
      <w:r>
        <w:t>input_codon_alignment</w:t>
      </w:r>
      <w:proofErr w:type="spellEnd"/>
      <w:r>
        <w:t xml:space="preserve">&gt; -T 6 –m GTRGAMMA -n &lt;name&gt; -p 1111 </w:t>
      </w:r>
    </w:p>
    <w:p w14:paraId="5FA924CF" w14:textId="77777777" w:rsidR="00DC283F" w:rsidRDefault="00DC283F"/>
    <w:p w14:paraId="37ED733F" w14:textId="77777777" w:rsidR="0090501C" w:rsidRDefault="0090501C"/>
    <w:p w14:paraId="62E381AC" w14:textId="2B6B0B70" w:rsidR="00271EA9" w:rsidRPr="0090501C" w:rsidRDefault="0090501C">
      <w:pPr>
        <w:rPr>
          <w:b/>
        </w:rPr>
      </w:pPr>
      <w:r w:rsidRPr="0090501C">
        <w:rPr>
          <w:b/>
        </w:rPr>
        <w:t>Generate bootstrap replicate alignments</w:t>
      </w:r>
      <w:r w:rsidR="00A8396B" w:rsidRPr="0090501C">
        <w:rPr>
          <w:b/>
        </w:rPr>
        <w:t xml:space="preserve"> </w:t>
      </w:r>
    </w:p>
    <w:p w14:paraId="00808B48" w14:textId="2871F974" w:rsidR="0090501C" w:rsidRDefault="00DC283F">
      <w:proofErr w:type="gramStart"/>
      <w:r w:rsidRPr="00271EA9">
        <w:t>raxmlHPC</w:t>
      </w:r>
      <w:proofErr w:type="gramEnd"/>
      <w:r w:rsidRPr="00271EA9">
        <w:t xml:space="preserve">-PTHREADS-SSE3 -T 12 </w:t>
      </w:r>
      <w:r w:rsidRPr="00084B75">
        <w:t xml:space="preserve">-s </w:t>
      </w:r>
      <w:r>
        <w:t>&lt;</w:t>
      </w:r>
      <w:proofErr w:type="spellStart"/>
      <w:r>
        <w:t>input_alignment</w:t>
      </w:r>
      <w:proofErr w:type="spellEnd"/>
      <w:r>
        <w:t>&gt; -f j –m &lt;GTRGAMMA|</w:t>
      </w:r>
      <w:r w:rsidRPr="00271EA9">
        <w:t>PROTGAMMAJTT</w:t>
      </w:r>
      <w:r>
        <w:t>&gt; -n &lt;name&gt; -q &lt;</w:t>
      </w:r>
      <w:proofErr w:type="spellStart"/>
      <w:r>
        <w:t>partition_file</w:t>
      </w:r>
      <w:proofErr w:type="spellEnd"/>
      <w:r>
        <w:t>&gt; -b 1111 –N 100</w:t>
      </w:r>
    </w:p>
    <w:p w14:paraId="44A2801C" w14:textId="77777777" w:rsidR="0090501C" w:rsidRDefault="0090501C"/>
    <w:p w14:paraId="5E6BEC85" w14:textId="41377250" w:rsidR="0090501C" w:rsidRPr="0090501C" w:rsidRDefault="0090501C">
      <w:pPr>
        <w:rPr>
          <w:b/>
        </w:rPr>
      </w:pPr>
      <w:r w:rsidRPr="0090501C">
        <w:rPr>
          <w:b/>
        </w:rPr>
        <w:t xml:space="preserve">Compute the </w:t>
      </w:r>
      <w:proofErr w:type="spellStart"/>
      <w:r w:rsidRPr="0090501C">
        <w:rPr>
          <w:b/>
        </w:rPr>
        <w:t>ExaML</w:t>
      </w:r>
      <w:proofErr w:type="spellEnd"/>
      <w:r w:rsidRPr="0090501C">
        <w:rPr>
          <w:b/>
        </w:rPr>
        <w:t xml:space="preserve"> final/replicate tree</w:t>
      </w:r>
    </w:p>
    <w:p w14:paraId="00F0ADE0" w14:textId="07293F1B" w:rsidR="00A8396B" w:rsidRDefault="00A8396B" w:rsidP="00A8396B">
      <w:proofErr w:type="spellStart"/>
      <w:proofErr w:type="gramStart"/>
      <w:r w:rsidRPr="00A8396B">
        <w:t>examl</w:t>
      </w:r>
      <w:proofErr w:type="spellEnd"/>
      <w:proofErr w:type="gramEnd"/>
      <w:r w:rsidRPr="00A8396B">
        <w:t xml:space="preserve">-OMP -s </w:t>
      </w:r>
      <w:r>
        <w:t>&lt;</w:t>
      </w:r>
      <w:proofErr w:type="spellStart"/>
      <w:r>
        <w:t>input_binary_file</w:t>
      </w:r>
      <w:proofErr w:type="spellEnd"/>
      <w:r>
        <w:t>&gt;</w:t>
      </w:r>
      <w:r w:rsidRPr="00A8396B">
        <w:t xml:space="preserve"> -m GAMMA -n </w:t>
      </w:r>
      <w:r>
        <w:t>&lt;name&gt;</w:t>
      </w:r>
      <w:r w:rsidRPr="00A8396B">
        <w:t xml:space="preserve"> -t </w:t>
      </w:r>
      <w:r>
        <w:t>&lt;</w:t>
      </w:r>
      <w:proofErr w:type="spellStart"/>
      <w:r>
        <w:t>starting_tree</w:t>
      </w:r>
      <w:proofErr w:type="spellEnd"/>
      <w:r>
        <w:t xml:space="preserve">&gt; </w:t>
      </w:r>
    </w:p>
    <w:p w14:paraId="69114118" w14:textId="4CCA1E13" w:rsidR="00A8396B" w:rsidRDefault="00A8396B"/>
    <w:p w14:paraId="7F575BBB" w14:textId="77777777" w:rsidR="00176D7C" w:rsidRDefault="00176D7C"/>
    <w:p w14:paraId="063E7382" w14:textId="24E20118" w:rsidR="00176D7C" w:rsidRDefault="00176D7C">
      <w:r>
        <w:br w:type="column"/>
      </w:r>
    </w:p>
    <w:p w14:paraId="51D66E28" w14:textId="739711B9" w:rsidR="00C93FE9" w:rsidRPr="00C93FE9" w:rsidRDefault="00A8396B" w:rsidP="00C93FE9">
      <w:pPr>
        <w:widowControl w:val="0"/>
        <w:autoSpaceDE w:val="0"/>
        <w:autoSpaceDN w:val="0"/>
        <w:adjustRightInd w:val="0"/>
        <w:ind w:left="640" w:hanging="640"/>
        <w:rPr>
          <w:rFonts w:ascii="Calibri" w:hAnsi="Calibri"/>
          <w:noProof/>
        </w:rPr>
      </w:pPr>
      <w:r>
        <w:fldChar w:fldCharType="begin" w:fldLock="1"/>
      </w:r>
      <w:r>
        <w:instrText xml:space="preserve">ADDIN Mendeley Bibliography CSL_BIBLIOGRAPHY </w:instrText>
      </w:r>
      <w:r>
        <w:fldChar w:fldCharType="separate"/>
      </w:r>
      <w:r w:rsidR="00C93FE9" w:rsidRPr="00C93FE9">
        <w:rPr>
          <w:rFonts w:ascii="Calibri" w:hAnsi="Calibri"/>
          <w:noProof/>
        </w:rPr>
        <w:t>1.</w:t>
      </w:r>
      <w:r w:rsidR="00C93FE9" w:rsidRPr="00C93FE9">
        <w:rPr>
          <w:rFonts w:ascii="Calibri" w:hAnsi="Calibri"/>
          <w:noProof/>
        </w:rPr>
        <w:tab/>
        <w:t xml:space="preserve">Mirarab, S. </w:t>
      </w:r>
      <w:r w:rsidR="00C93FE9" w:rsidRPr="00C93FE9">
        <w:rPr>
          <w:rFonts w:ascii="Calibri" w:hAnsi="Calibri"/>
          <w:i/>
          <w:iCs/>
          <w:noProof/>
        </w:rPr>
        <w:t>et al.</w:t>
      </w:r>
      <w:r w:rsidR="00C93FE9" w:rsidRPr="00C93FE9">
        <w:rPr>
          <w:rFonts w:ascii="Calibri" w:hAnsi="Calibri"/>
          <w:noProof/>
        </w:rPr>
        <w:t xml:space="preserve"> PASTA: Ultra-Large Multiple Sequence Alignment for Nucleotide and Amino-Acid Sequences. </w:t>
      </w:r>
      <w:r w:rsidR="00C93FE9" w:rsidRPr="00C93FE9">
        <w:rPr>
          <w:rFonts w:ascii="Calibri" w:hAnsi="Calibri"/>
          <w:i/>
          <w:iCs/>
          <w:noProof/>
        </w:rPr>
        <w:t>J. Comput. Biol.</w:t>
      </w:r>
      <w:r w:rsidR="00C93FE9" w:rsidRPr="00C93FE9">
        <w:rPr>
          <w:rFonts w:ascii="Calibri" w:hAnsi="Calibri"/>
          <w:noProof/>
        </w:rPr>
        <w:t xml:space="preserve"> </w:t>
      </w:r>
      <w:r w:rsidR="00C93FE9" w:rsidRPr="00C93FE9">
        <w:rPr>
          <w:rFonts w:ascii="Calibri" w:hAnsi="Calibri"/>
          <w:b/>
          <w:bCs/>
          <w:noProof/>
        </w:rPr>
        <w:t>22,</w:t>
      </w:r>
      <w:r w:rsidR="00C93FE9" w:rsidRPr="00C93FE9">
        <w:rPr>
          <w:rFonts w:ascii="Calibri" w:hAnsi="Calibri"/>
          <w:noProof/>
        </w:rPr>
        <w:t xml:space="preserve"> 377–386 (2015).</w:t>
      </w:r>
    </w:p>
    <w:p w14:paraId="2A4CD3C4" w14:textId="77777777" w:rsidR="00C93FE9" w:rsidRPr="00C93FE9" w:rsidRDefault="00C93FE9" w:rsidP="00C93FE9">
      <w:pPr>
        <w:widowControl w:val="0"/>
        <w:autoSpaceDE w:val="0"/>
        <w:autoSpaceDN w:val="0"/>
        <w:adjustRightInd w:val="0"/>
        <w:ind w:left="640" w:hanging="640"/>
        <w:rPr>
          <w:rFonts w:ascii="Calibri" w:hAnsi="Calibri"/>
          <w:noProof/>
        </w:rPr>
      </w:pPr>
      <w:r w:rsidRPr="00C93FE9">
        <w:rPr>
          <w:rFonts w:ascii="Calibri" w:hAnsi="Calibri"/>
          <w:noProof/>
        </w:rPr>
        <w:t>2.</w:t>
      </w:r>
      <w:r w:rsidRPr="00C93FE9">
        <w:rPr>
          <w:rFonts w:ascii="Calibri" w:hAnsi="Calibri"/>
          <w:noProof/>
        </w:rPr>
        <w:tab/>
        <w:t xml:space="preserve">Nguyen, N., Mirarab, S., Kumar, K. &amp; Warnow, T. Ultra-large alignments using phylogeny-aware profiles. </w:t>
      </w:r>
      <w:r w:rsidRPr="00C93FE9">
        <w:rPr>
          <w:rFonts w:ascii="Calibri" w:hAnsi="Calibri"/>
          <w:i/>
          <w:iCs/>
          <w:noProof/>
        </w:rPr>
        <w:t>Genome Biol.</w:t>
      </w:r>
      <w:r w:rsidRPr="00C93FE9">
        <w:rPr>
          <w:rFonts w:ascii="Calibri" w:hAnsi="Calibri"/>
          <w:noProof/>
        </w:rPr>
        <w:t xml:space="preserve"> </w:t>
      </w:r>
      <w:r w:rsidRPr="00C93FE9">
        <w:rPr>
          <w:rFonts w:ascii="Calibri" w:hAnsi="Calibri"/>
          <w:b/>
          <w:bCs/>
          <w:noProof/>
        </w:rPr>
        <w:t>16,</w:t>
      </w:r>
      <w:r w:rsidRPr="00C93FE9">
        <w:rPr>
          <w:rFonts w:ascii="Calibri" w:hAnsi="Calibri"/>
          <w:noProof/>
        </w:rPr>
        <w:t xml:space="preserve"> 124 (2015).</w:t>
      </w:r>
    </w:p>
    <w:p w14:paraId="6064DADF" w14:textId="77777777" w:rsidR="00C93FE9" w:rsidRPr="00C93FE9" w:rsidRDefault="00C93FE9" w:rsidP="00C93FE9">
      <w:pPr>
        <w:widowControl w:val="0"/>
        <w:autoSpaceDE w:val="0"/>
        <w:autoSpaceDN w:val="0"/>
        <w:adjustRightInd w:val="0"/>
        <w:ind w:left="640" w:hanging="640"/>
        <w:rPr>
          <w:rFonts w:ascii="Calibri" w:hAnsi="Calibri"/>
          <w:noProof/>
        </w:rPr>
      </w:pPr>
      <w:r w:rsidRPr="00C93FE9">
        <w:rPr>
          <w:rFonts w:ascii="Calibri" w:hAnsi="Calibri"/>
          <w:noProof/>
        </w:rPr>
        <w:t>3.</w:t>
      </w:r>
      <w:r w:rsidRPr="00C93FE9">
        <w:rPr>
          <w:rFonts w:ascii="Calibri" w:hAnsi="Calibri"/>
          <w:noProof/>
        </w:rPr>
        <w:tab/>
        <w:t xml:space="preserve">Mirarab, S. &amp; Warnow, T. ASTRAL-II: coalescent-based species tree estimation with many hundreds of taxa and thousands of genes. </w:t>
      </w:r>
      <w:r w:rsidRPr="00C93FE9">
        <w:rPr>
          <w:rFonts w:ascii="Calibri" w:hAnsi="Calibri"/>
          <w:i/>
          <w:iCs/>
          <w:noProof/>
        </w:rPr>
        <w:t>Bioinformatics</w:t>
      </w:r>
      <w:r w:rsidRPr="00C93FE9">
        <w:rPr>
          <w:rFonts w:ascii="Calibri" w:hAnsi="Calibri"/>
          <w:noProof/>
        </w:rPr>
        <w:t xml:space="preserve"> </w:t>
      </w:r>
      <w:r w:rsidRPr="00C93FE9">
        <w:rPr>
          <w:rFonts w:ascii="Calibri" w:hAnsi="Calibri"/>
          <w:b/>
          <w:bCs/>
          <w:noProof/>
        </w:rPr>
        <w:t>31,</w:t>
      </w:r>
      <w:r w:rsidRPr="00C93FE9">
        <w:rPr>
          <w:rFonts w:ascii="Calibri" w:hAnsi="Calibri"/>
          <w:noProof/>
        </w:rPr>
        <w:t xml:space="preserve"> i44–i52 (2015).</w:t>
      </w:r>
    </w:p>
    <w:p w14:paraId="182D8098" w14:textId="77777777" w:rsidR="00C93FE9" w:rsidRPr="00C93FE9" w:rsidRDefault="00C93FE9" w:rsidP="00C93FE9">
      <w:pPr>
        <w:widowControl w:val="0"/>
        <w:autoSpaceDE w:val="0"/>
        <w:autoSpaceDN w:val="0"/>
        <w:adjustRightInd w:val="0"/>
        <w:ind w:left="640" w:hanging="640"/>
        <w:rPr>
          <w:rFonts w:ascii="Calibri" w:hAnsi="Calibri"/>
          <w:noProof/>
        </w:rPr>
      </w:pPr>
      <w:r w:rsidRPr="00C93FE9">
        <w:rPr>
          <w:rFonts w:ascii="Calibri" w:hAnsi="Calibri"/>
          <w:noProof/>
        </w:rPr>
        <w:t>4.</w:t>
      </w:r>
      <w:r w:rsidRPr="00C93FE9">
        <w:rPr>
          <w:rFonts w:ascii="Calibri" w:hAnsi="Calibri"/>
          <w:noProof/>
        </w:rPr>
        <w:tab/>
        <w:t xml:space="preserve">Seo, T.-K., Kishino, H. &amp; Thorne, J. L. Incorporating gene-specific variation when inferring and evaluating optimal evolutionary tree topologies from multilocus sequence data. </w:t>
      </w:r>
      <w:r w:rsidRPr="00C93FE9">
        <w:rPr>
          <w:rFonts w:ascii="Calibri" w:hAnsi="Calibri"/>
          <w:i/>
          <w:iCs/>
          <w:noProof/>
        </w:rPr>
        <w:t>Proc Natl Acad Sci USA</w:t>
      </w:r>
      <w:r w:rsidRPr="00C93FE9">
        <w:rPr>
          <w:rFonts w:ascii="Calibri" w:hAnsi="Calibri"/>
          <w:noProof/>
        </w:rPr>
        <w:t xml:space="preserve"> </w:t>
      </w:r>
      <w:r w:rsidRPr="00C93FE9">
        <w:rPr>
          <w:rFonts w:ascii="Calibri" w:hAnsi="Calibri"/>
          <w:b/>
          <w:bCs/>
          <w:noProof/>
        </w:rPr>
        <w:t>102,</w:t>
      </w:r>
      <w:r w:rsidRPr="00C93FE9">
        <w:rPr>
          <w:rFonts w:ascii="Calibri" w:hAnsi="Calibri"/>
          <w:noProof/>
        </w:rPr>
        <w:t xml:space="preserve"> 4436–41 (2005).</w:t>
      </w:r>
    </w:p>
    <w:p w14:paraId="24AB0A0F" w14:textId="77777777" w:rsidR="00C93FE9" w:rsidRPr="00C93FE9" w:rsidRDefault="00C93FE9" w:rsidP="00C93FE9">
      <w:pPr>
        <w:widowControl w:val="0"/>
        <w:autoSpaceDE w:val="0"/>
        <w:autoSpaceDN w:val="0"/>
        <w:adjustRightInd w:val="0"/>
        <w:ind w:left="640" w:hanging="640"/>
        <w:rPr>
          <w:rFonts w:ascii="Calibri" w:hAnsi="Calibri"/>
          <w:noProof/>
        </w:rPr>
      </w:pPr>
      <w:r w:rsidRPr="00C93FE9">
        <w:rPr>
          <w:rFonts w:ascii="Calibri" w:hAnsi="Calibri"/>
          <w:noProof/>
        </w:rPr>
        <w:t>5.</w:t>
      </w:r>
      <w:r w:rsidRPr="00C93FE9">
        <w:rPr>
          <w:rFonts w:ascii="Calibri" w:hAnsi="Calibri"/>
          <w:noProof/>
        </w:rPr>
        <w:tab/>
        <w:t xml:space="preserve">Mirarab, S., Bayzid, M. S. &amp; Warnow, T. Evaluating summary methods for multi-locus species tree estimation in the presence of incomplete lineage sorting. </w:t>
      </w:r>
      <w:r w:rsidRPr="00C93FE9">
        <w:rPr>
          <w:rFonts w:ascii="Calibri" w:hAnsi="Calibri"/>
          <w:i/>
          <w:iCs/>
          <w:noProof/>
        </w:rPr>
        <w:t>Syst. Biol.</w:t>
      </w:r>
      <w:r w:rsidRPr="00C93FE9">
        <w:rPr>
          <w:rFonts w:ascii="Calibri" w:hAnsi="Calibri"/>
          <w:noProof/>
        </w:rPr>
        <w:t xml:space="preserve"> syu063 (2014). doi:doi: 10.1093/sysbio/syu063</w:t>
      </w:r>
    </w:p>
    <w:p w14:paraId="50AD95D3" w14:textId="77777777" w:rsidR="00C93FE9" w:rsidRPr="00C93FE9" w:rsidRDefault="00C93FE9" w:rsidP="00C93FE9">
      <w:pPr>
        <w:widowControl w:val="0"/>
        <w:autoSpaceDE w:val="0"/>
        <w:autoSpaceDN w:val="0"/>
        <w:adjustRightInd w:val="0"/>
        <w:ind w:left="640" w:hanging="640"/>
        <w:rPr>
          <w:rFonts w:ascii="Calibri" w:hAnsi="Calibri"/>
          <w:noProof/>
        </w:rPr>
      </w:pPr>
      <w:r w:rsidRPr="00C93FE9">
        <w:rPr>
          <w:rFonts w:ascii="Calibri" w:hAnsi="Calibri"/>
          <w:noProof/>
        </w:rPr>
        <w:t>6.</w:t>
      </w:r>
      <w:r w:rsidRPr="00C93FE9">
        <w:rPr>
          <w:rFonts w:ascii="Calibri" w:hAnsi="Calibri"/>
          <w:noProof/>
        </w:rPr>
        <w:tab/>
        <w:t xml:space="preserve">Sayyari, E. &amp; Mirarab, S. Fast coalescent-based computation of local branch support from quartet frequencies. </w:t>
      </w:r>
      <w:r w:rsidRPr="00C93FE9">
        <w:rPr>
          <w:rFonts w:ascii="Calibri" w:hAnsi="Calibri"/>
          <w:i/>
          <w:iCs/>
          <w:noProof/>
        </w:rPr>
        <w:t>arXiv</w:t>
      </w:r>
      <w:r w:rsidRPr="00C93FE9">
        <w:rPr>
          <w:rFonts w:ascii="Calibri" w:hAnsi="Calibri"/>
          <w:noProof/>
        </w:rPr>
        <w:t xml:space="preserve"> </w:t>
      </w:r>
      <w:r w:rsidRPr="00C93FE9">
        <w:rPr>
          <w:rFonts w:ascii="Calibri" w:hAnsi="Calibri"/>
          <w:b/>
          <w:bCs/>
          <w:noProof/>
        </w:rPr>
        <w:t>1601.07019,</w:t>
      </w:r>
      <w:r w:rsidRPr="00C93FE9">
        <w:rPr>
          <w:rFonts w:ascii="Calibri" w:hAnsi="Calibri"/>
          <w:noProof/>
        </w:rPr>
        <w:t xml:space="preserve"> (2016).</w:t>
      </w:r>
    </w:p>
    <w:p w14:paraId="2E599838" w14:textId="77777777" w:rsidR="00C93FE9" w:rsidRPr="00C93FE9" w:rsidRDefault="00C93FE9" w:rsidP="00C93FE9">
      <w:pPr>
        <w:widowControl w:val="0"/>
        <w:autoSpaceDE w:val="0"/>
        <w:autoSpaceDN w:val="0"/>
        <w:adjustRightInd w:val="0"/>
        <w:ind w:left="640" w:hanging="640"/>
        <w:rPr>
          <w:rFonts w:ascii="Calibri" w:hAnsi="Calibri"/>
          <w:noProof/>
        </w:rPr>
      </w:pPr>
      <w:r w:rsidRPr="00C93FE9">
        <w:rPr>
          <w:rFonts w:ascii="Calibri" w:hAnsi="Calibri"/>
          <w:noProof/>
        </w:rPr>
        <w:t>7.</w:t>
      </w:r>
      <w:r w:rsidRPr="00C93FE9">
        <w:rPr>
          <w:rFonts w:ascii="Calibri" w:hAnsi="Calibri"/>
          <w:noProof/>
        </w:rPr>
        <w:tab/>
        <w:t xml:space="preserve">Mirarab, S., Bayzid, S. M., Boussau, B. &amp; Warnow, T. Statistical binning enables an accurate coalescent-based estimation of the avian tree. </w:t>
      </w:r>
      <w:r w:rsidRPr="00C93FE9">
        <w:rPr>
          <w:rFonts w:ascii="Calibri" w:hAnsi="Calibri"/>
          <w:i/>
          <w:iCs/>
          <w:noProof/>
        </w:rPr>
        <w:t>Science (80-. ).</w:t>
      </w:r>
      <w:r w:rsidRPr="00C93FE9">
        <w:rPr>
          <w:rFonts w:ascii="Calibri" w:hAnsi="Calibri"/>
          <w:noProof/>
        </w:rPr>
        <w:t xml:space="preserve"> </w:t>
      </w:r>
      <w:r w:rsidRPr="00C93FE9">
        <w:rPr>
          <w:rFonts w:ascii="Calibri" w:hAnsi="Calibri"/>
          <w:b/>
          <w:bCs/>
          <w:noProof/>
        </w:rPr>
        <w:t>346,</w:t>
      </w:r>
      <w:r w:rsidRPr="00C93FE9">
        <w:rPr>
          <w:rFonts w:ascii="Calibri" w:hAnsi="Calibri"/>
          <w:noProof/>
        </w:rPr>
        <w:t xml:space="preserve"> 1250463 (2014).</w:t>
      </w:r>
    </w:p>
    <w:p w14:paraId="3E316AA5" w14:textId="77777777" w:rsidR="00C93FE9" w:rsidRPr="00C93FE9" w:rsidRDefault="00C93FE9" w:rsidP="00C93FE9">
      <w:pPr>
        <w:widowControl w:val="0"/>
        <w:autoSpaceDE w:val="0"/>
        <w:autoSpaceDN w:val="0"/>
        <w:adjustRightInd w:val="0"/>
        <w:ind w:left="640" w:hanging="640"/>
        <w:rPr>
          <w:rFonts w:ascii="Calibri" w:hAnsi="Calibri"/>
          <w:noProof/>
        </w:rPr>
      </w:pPr>
      <w:r w:rsidRPr="00C93FE9">
        <w:rPr>
          <w:rFonts w:ascii="Calibri" w:hAnsi="Calibri"/>
          <w:noProof/>
        </w:rPr>
        <w:t>8.</w:t>
      </w:r>
      <w:r w:rsidRPr="00C93FE9">
        <w:rPr>
          <w:rFonts w:ascii="Calibri" w:hAnsi="Calibri"/>
          <w:noProof/>
        </w:rPr>
        <w:tab/>
        <w:t xml:space="preserve">Bayzid, M. S., Mirarab, S., Boussau, B. &amp; Warnow, T. Weighted Statistical Binning: Enabling Statistically Consistent Genome-Scale Phylogenetic Analyses. </w:t>
      </w:r>
      <w:r w:rsidRPr="00C93FE9">
        <w:rPr>
          <w:rFonts w:ascii="Calibri" w:hAnsi="Calibri"/>
          <w:i/>
          <w:iCs/>
          <w:noProof/>
        </w:rPr>
        <w:t>PLoS One</w:t>
      </w:r>
      <w:r w:rsidRPr="00C93FE9">
        <w:rPr>
          <w:rFonts w:ascii="Calibri" w:hAnsi="Calibri"/>
          <w:noProof/>
        </w:rPr>
        <w:t xml:space="preserve"> </w:t>
      </w:r>
      <w:r w:rsidRPr="00C93FE9">
        <w:rPr>
          <w:rFonts w:ascii="Calibri" w:hAnsi="Calibri"/>
          <w:b/>
          <w:bCs/>
          <w:noProof/>
        </w:rPr>
        <w:t>10,</w:t>
      </w:r>
      <w:r w:rsidRPr="00C93FE9">
        <w:rPr>
          <w:rFonts w:ascii="Calibri" w:hAnsi="Calibri"/>
          <w:noProof/>
        </w:rPr>
        <w:t xml:space="preserve"> e0129183 (2015).</w:t>
      </w:r>
    </w:p>
    <w:p w14:paraId="08D50EAA" w14:textId="77777777" w:rsidR="00C93FE9" w:rsidRPr="00C93FE9" w:rsidRDefault="00C93FE9" w:rsidP="00C93FE9">
      <w:pPr>
        <w:widowControl w:val="0"/>
        <w:autoSpaceDE w:val="0"/>
        <w:autoSpaceDN w:val="0"/>
        <w:adjustRightInd w:val="0"/>
        <w:ind w:left="640" w:hanging="640"/>
        <w:rPr>
          <w:rFonts w:ascii="Calibri" w:hAnsi="Calibri"/>
          <w:noProof/>
        </w:rPr>
      </w:pPr>
      <w:r w:rsidRPr="00C93FE9">
        <w:rPr>
          <w:rFonts w:ascii="Calibri" w:hAnsi="Calibri"/>
          <w:noProof/>
        </w:rPr>
        <w:t>9.</w:t>
      </w:r>
      <w:r w:rsidRPr="00C93FE9">
        <w:rPr>
          <w:rFonts w:ascii="Calibri" w:hAnsi="Calibri"/>
          <w:noProof/>
        </w:rPr>
        <w:tab/>
        <w:t xml:space="preserve">Kozlov, A. M., Aberer, A. J. &amp; Stamatakis, A. ExaML version 3: A tool for phylogenomic analyses on supercomputers. </w:t>
      </w:r>
      <w:r w:rsidRPr="00C93FE9">
        <w:rPr>
          <w:rFonts w:ascii="Calibri" w:hAnsi="Calibri"/>
          <w:i/>
          <w:iCs/>
          <w:noProof/>
        </w:rPr>
        <w:t>Bioinformatics</w:t>
      </w:r>
      <w:r w:rsidRPr="00C93FE9">
        <w:rPr>
          <w:rFonts w:ascii="Calibri" w:hAnsi="Calibri"/>
          <w:noProof/>
        </w:rPr>
        <w:t xml:space="preserve"> </w:t>
      </w:r>
      <w:r w:rsidRPr="00C93FE9">
        <w:rPr>
          <w:rFonts w:ascii="Calibri" w:hAnsi="Calibri"/>
          <w:b/>
          <w:bCs/>
          <w:noProof/>
        </w:rPr>
        <w:t>31,</w:t>
      </w:r>
      <w:r w:rsidRPr="00C93FE9">
        <w:rPr>
          <w:rFonts w:ascii="Calibri" w:hAnsi="Calibri"/>
          <w:noProof/>
        </w:rPr>
        <w:t xml:space="preserve"> 2577–2579 (2015).</w:t>
      </w:r>
    </w:p>
    <w:p w14:paraId="70A0579D" w14:textId="77777777" w:rsidR="00C93FE9" w:rsidRPr="00C93FE9" w:rsidRDefault="00C93FE9" w:rsidP="00C93FE9">
      <w:pPr>
        <w:widowControl w:val="0"/>
        <w:autoSpaceDE w:val="0"/>
        <w:autoSpaceDN w:val="0"/>
        <w:adjustRightInd w:val="0"/>
        <w:ind w:left="640" w:hanging="640"/>
        <w:rPr>
          <w:rFonts w:ascii="Calibri" w:hAnsi="Calibri"/>
          <w:noProof/>
        </w:rPr>
      </w:pPr>
      <w:r w:rsidRPr="00C93FE9">
        <w:rPr>
          <w:rFonts w:ascii="Calibri" w:hAnsi="Calibri"/>
          <w:noProof/>
        </w:rPr>
        <w:t>10.</w:t>
      </w:r>
      <w:r w:rsidRPr="00C93FE9">
        <w:rPr>
          <w:rFonts w:ascii="Calibri" w:hAnsi="Calibri"/>
          <w:noProof/>
        </w:rPr>
        <w:tab/>
        <w:t xml:space="preserve">Stamatakis, A. RAxML version 8: A tool for phylogenetic analysis and post-analysis of large phylogenies. </w:t>
      </w:r>
      <w:r w:rsidRPr="00C93FE9">
        <w:rPr>
          <w:rFonts w:ascii="Calibri" w:hAnsi="Calibri"/>
          <w:i/>
          <w:iCs/>
          <w:noProof/>
        </w:rPr>
        <w:t>Bioinformatics</w:t>
      </w:r>
      <w:r w:rsidRPr="00C93FE9">
        <w:rPr>
          <w:rFonts w:ascii="Calibri" w:hAnsi="Calibri"/>
          <w:noProof/>
        </w:rPr>
        <w:t xml:space="preserve"> </w:t>
      </w:r>
      <w:r w:rsidRPr="00C93FE9">
        <w:rPr>
          <w:rFonts w:ascii="Calibri" w:hAnsi="Calibri"/>
          <w:b/>
          <w:bCs/>
          <w:noProof/>
        </w:rPr>
        <w:t>30,</w:t>
      </w:r>
      <w:r w:rsidRPr="00C93FE9">
        <w:rPr>
          <w:rFonts w:ascii="Calibri" w:hAnsi="Calibri"/>
          <w:noProof/>
        </w:rPr>
        <w:t xml:space="preserve"> 1312–1313 (2014).</w:t>
      </w:r>
    </w:p>
    <w:p w14:paraId="524E034B" w14:textId="77777777" w:rsidR="00C93FE9" w:rsidRPr="00C93FE9" w:rsidRDefault="00C93FE9" w:rsidP="00C93FE9">
      <w:pPr>
        <w:widowControl w:val="0"/>
        <w:autoSpaceDE w:val="0"/>
        <w:autoSpaceDN w:val="0"/>
        <w:adjustRightInd w:val="0"/>
        <w:ind w:left="640" w:hanging="640"/>
        <w:rPr>
          <w:rFonts w:ascii="Calibri" w:hAnsi="Calibri"/>
          <w:noProof/>
        </w:rPr>
      </w:pPr>
      <w:r w:rsidRPr="00C93FE9">
        <w:rPr>
          <w:rFonts w:ascii="Calibri" w:hAnsi="Calibri"/>
          <w:noProof/>
        </w:rPr>
        <w:t>11.</w:t>
      </w:r>
      <w:r w:rsidRPr="00C93FE9">
        <w:rPr>
          <w:rFonts w:ascii="Calibri" w:hAnsi="Calibri"/>
          <w:noProof/>
        </w:rPr>
        <w:tab/>
        <w:t xml:space="preserve">Pearson, K. On lines and planes of closest fit to systems of points in space. </w:t>
      </w:r>
      <w:r w:rsidRPr="00C93FE9">
        <w:rPr>
          <w:rFonts w:ascii="Calibri" w:hAnsi="Calibri"/>
          <w:i/>
          <w:iCs/>
          <w:noProof/>
        </w:rPr>
        <w:t>London, Edinburgh, Dublin Philos. Mag. J. Sci.</w:t>
      </w:r>
      <w:r w:rsidRPr="00C93FE9">
        <w:rPr>
          <w:rFonts w:ascii="Calibri" w:hAnsi="Calibri"/>
          <w:noProof/>
        </w:rPr>
        <w:t xml:space="preserve"> </w:t>
      </w:r>
      <w:r w:rsidRPr="00C93FE9">
        <w:rPr>
          <w:rFonts w:ascii="Calibri" w:hAnsi="Calibri"/>
          <w:b/>
          <w:bCs/>
          <w:noProof/>
        </w:rPr>
        <w:t>2,</w:t>
      </w:r>
      <w:r w:rsidRPr="00C93FE9">
        <w:rPr>
          <w:rFonts w:ascii="Calibri" w:hAnsi="Calibri"/>
          <w:noProof/>
        </w:rPr>
        <w:t xml:space="preserve"> 559–572 (1901).</w:t>
      </w:r>
    </w:p>
    <w:p w14:paraId="15E12565" w14:textId="77777777" w:rsidR="00C93FE9" w:rsidRPr="00C93FE9" w:rsidRDefault="00C93FE9" w:rsidP="00C93FE9">
      <w:pPr>
        <w:widowControl w:val="0"/>
        <w:autoSpaceDE w:val="0"/>
        <w:autoSpaceDN w:val="0"/>
        <w:adjustRightInd w:val="0"/>
        <w:ind w:left="640" w:hanging="640"/>
        <w:rPr>
          <w:rFonts w:ascii="Calibri" w:hAnsi="Calibri"/>
          <w:noProof/>
        </w:rPr>
      </w:pPr>
      <w:r w:rsidRPr="00C93FE9">
        <w:rPr>
          <w:rFonts w:ascii="Calibri" w:hAnsi="Calibri"/>
          <w:noProof/>
        </w:rPr>
        <w:t>12.</w:t>
      </w:r>
      <w:r w:rsidRPr="00C93FE9">
        <w:rPr>
          <w:rFonts w:ascii="Calibri" w:hAnsi="Calibri"/>
          <w:noProof/>
        </w:rPr>
        <w:tab/>
        <w:t xml:space="preserve">Hartigan, J. A. &amp; Wong, M. A. A K-Means Clustering Algorithm. </w:t>
      </w:r>
      <w:r w:rsidRPr="00C93FE9">
        <w:rPr>
          <w:rFonts w:ascii="Calibri" w:hAnsi="Calibri"/>
          <w:i/>
          <w:iCs/>
          <w:noProof/>
        </w:rPr>
        <w:t>Appl. Stat.</w:t>
      </w:r>
      <w:r w:rsidRPr="00C93FE9">
        <w:rPr>
          <w:rFonts w:ascii="Calibri" w:hAnsi="Calibri"/>
          <w:noProof/>
        </w:rPr>
        <w:t xml:space="preserve"> </w:t>
      </w:r>
      <w:r w:rsidRPr="00C93FE9">
        <w:rPr>
          <w:rFonts w:ascii="Calibri" w:hAnsi="Calibri"/>
          <w:b/>
          <w:bCs/>
          <w:noProof/>
        </w:rPr>
        <w:t>28,</w:t>
      </w:r>
      <w:r w:rsidRPr="00C93FE9">
        <w:rPr>
          <w:rFonts w:ascii="Calibri" w:hAnsi="Calibri"/>
          <w:noProof/>
        </w:rPr>
        <w:t xml:space="preserve"> 100–108 (1979).</w:t>
      </w:r>
    </w:p>
    <w:p w14:paraId="796462AA" w14:textId="77777777" w:rsidR="00C93FE9" w:rsidRPr="00C93FE9" w:rsidRDefault="00C93FE9" w:rsidP="00C93FE9">
      <w:pPr>
        <w:widowControl w:val="0"/>
        <w:autoSpaceDE w:val="0"/>
        <w:autoSpaceDN w:val="0"/>
        <w:adjustRightInd w:val="0"/>
        <w:ind w:left="640" w:hanging="640"/>
        <w:rPr>
          <w:rFonts w:ascii="Calibri" w:hAnsi="Calibri"/>
          <w:noProof/>
        </w:rPr>
      </w:pPr>
      <w:r w:rsidRPr="00C93FE9">
        <w:rPr>
          <w:rFonts w:ascii="Calibri" w:hAnsi="Calibri"/>
          <w:noProof/>
        </w:rPr>
        <w:t>13.</w:t>
      </w:r>
      <w:r w:rsidRPr="00C93FE9">
        <w:rPr>
          <w:rFonts w:ascii="Calibri" w:hAnsi="Calibri"/>
          <w:noProof/>
        </w:rPr>
        <w:tab/>
        <w:t xml:space="preserve">R Development Core Team. R: A Language and Environment for Statistical Computing. </w:t>
      </w:r>
      <w:r w:rsidRPr="00C93FE9">
        <w:rPr>
          <w:rFonts w:ascii="Calibri" w:hAnsi="Calibri"/>
          <w:i/>
          <w:iCs/>
          <w:noProof/>
        </w:rPr>
        <w:t>R Found. Stat. Comput. Vienna Austria</w:t>
      </w:r>
      <w:r w:rsidRPr="00C93FE9">
        <w:rPr>
          <w:rFonts w:ascii="Calibri" w:hAnsi="Calibri"/>
          <w:noProof/>
        </w:rPr>
        <w:t xml:space="preserve"> </w:t>
      </w:r>
      <w:r w:rsidRPr="00C93FE9">
        <w:rPr>
          <w:rFonts w:ascii="Calibri" w:hAnsi="Calibri"/>
          <w:b/>
          <w:bCs/>
          <w:noProof/>
        </w:rPr>
        <w:t>0,</w:t>
      </w:r>
      <w:r w:rsidRPr="00C93FE9">
        <w:rPr>
          <w:rFonts w:ascii="Calibri" w:hAnsi="Calibri"/>
          <w:noProof/>
        </w:rPr>
        <w:t xml:space="preserve"> {ISBN} 3–900051–07–0 (2010).</w:t>
      </w:r>
    </w:p>
    <w:p w14:paraId="1B29FED5" w14:textId="77777777" w:rsidR="00C93FE9" w:rsidRPr="00C93FE9" w:rsidRDefault="00C93FE9" w:rsidP="00C93FE9">
      <w:pPr>
        <w:widowControl w:val="0"/>
        <w:autoSpaceDE w:val="0"/>
        <w:autoSpaceDN w:val="0"/>
        <w:adjustRightInd w:val="0"/>
        <w:ind w:left="640" w:hanging="640"/>
        <w:rPr>
          <w:rFonts w:ascii="Calibri" w:hAnsi="Calibri"/>
          <w:noProof/>
        </w:rPr>
      </w:pPr>
      <w:r w:rsidRPr="00C93FE9">
        <w:rPr>
          <w:rFonts w:ascii="Calibri" w:hAnsi="Calibri"/>
          <w:noProof/>
        </w:rPr>
        <w:t>14.</w:t>
      </w:r>
      <w:r w:rsidRPr="00C93FE9">
        <w:rPr>
          <w:rFonts w:ascii="Calibri" w:hAnsi="Calibri"/>
          <w:noProof/>
        </w:rPr>
        <w:tab/>
        <w:t xml:space="preserve">Price, M. N., Dehal, P. S. &amp; Arkin, A. P. FastTree-2 – Approximately Maximum-Likelihood Trees for Large Alignments. </w:t>
      </w:r>
      <w:r w:rsidRPr="00C93FE9">
        <w:rPr>
          <w:rFonts w:ascii="Calibri" w:hAnsi="Calibri"/>
          <w:i/>
          <w:iCs/>
          <w:noProof/>
        </w:rPr>
        <w:t>PLoS One</w:t>
      </w:r>
      <w:r w:rsidRPr="00C93FE9">
        <w:rPr>
          <w:rFonts w:ascii="Calibri" w:hAnsi="Calibri"/>
          <w:noProof/>
        </w:rPr>
        <w:t xml:space="preserve"> </w:t>
      </w:r>
      <w:r w:rsidRPr="00C93FE9">
        <w:rPr>
          <w:rFonts w:ascii="Calibri" w:hAnsi="Calibri"/>
          <w:b/>
          <w:bCs/>
          <w:noProof/>
        </w:rPr>
        <w:t>5,</w:t>
      </w:r>
      <w:r w:rsidRPr="00C93FE9">
        <w:rPr>
          <w:rFonts w:ascii="Calibri" w:hAnsi="Calibri"/>
          <w:noProof/>
        </w:rPr>
        <w:t xml:space="preserve"> e9490 (2010).</w:t>
      </w:r>
    </w:p>
    <w:p w14:paraId="3521FA96" w14:textId="77777777" w:rsidR="00C93FE9" w:rsidRPr="00C93FE9" w:rsidRDefault="00C93FE9" w:rsidP="00C93FE9">
      <w:pPr>
        <w:widowControl w:val="0"/>
        <w:autoSpaceDE w:val="0"/>
        <w:autoSpaceDN w:val="0"/>
        <w:adjustRightInd w:val="0"/>
        <w:ind w:left="640" w:hanging="640"/>
        <w:rPr>
          <w:rFonts w:ascii="Calibri" w:hAnsi="Calibri"/>
          <w:noProof/>
        </w:rPr>
      </w:pPr>
      <w:r w:rsidRPr="00C93FE9">
        <w:rPr>
          <w:rFonts w:ascii="Calibri" w:hAnsi="Calibri"/>
          <w:noProof/>
        </w:rPr>
        <w:t>15.</w:t>
      </w:r>
      <w:r w:rsidRPr="00C93FE9">
        <w:rPr>
          <w:rFonts w:ascii="Calibri" w:hAnsi="Calibri"/>
          <w:noProof/>
        </w:rPr>
        <w:tab/>
        <w:t xml:space="preserve">Sukumaran, J. &amp; Holder, M. T. DendroPy: a Python library for phylogenetic computing. </w:t>
      </w:r>
      <w:r w:rsidRPr="00C93FE9">
        <w:rPr>
          <w:rFonts w:ascii="Calibri" w:hAnsi="Calibri"/>
          <w:i/>
          <w:iCs/>
          <w:noProof/>
        </w:rPr>
        <w:t>Bioinformatics</w:t>
      </w:r>
      <w:r w:rsidRPr="00C93FE9">
        <w:rPr>
          <w:rFonts w:ascii="Calibri" w:hAnsi="Calibri"/>
          <w:noProof/>
        </w:rPr>
        <w:t xml:space="preserve"> </w:t>
      </w:r>
      <w:r w:rsidRPr="00C93FE9">
        <w:rPr>
          <w:rFonts w:ascii="Calibri" w:hAnsi="Calibri"/>
          <w:b/>
          <w:bCs/>
          <w:noProof/>
        </w:rPr>
        <w:t>26,</w:t>
      </w:r>
      <w:r w:rsidRPr="00C93FE9">
        <w:rPr>
          <w:rFonts w:ascii="Calibri" w:hAnsi="Calibri"/>
          <w:noProof/>
        </w:rPr>
        <w:t xml:space="preserve"> 1569–1571 (2010).</w:t>
      </w:r>
    </w:p>
    <w:p w14:paraId="55FB127B" w14:textId="7660B76F" w:rsidR="00A8396B" w:rsidRDefault="00A8396B" w:rsidP="00C93FE9">
      <w:pPr>
        <w:widowControl w:val="0"/>
        <w:autoSpaceDE w:val="0"/>
        <w:autoSpaceDN w:val="0"/>
        <w:adjustRightInd w:val="0"/>
        <w:ind w:left="640" w:hanging="640"/>
      </w:pPr>
      <w:r>
        <w:fldChar w:fldCharType="end"/>
      </w:r>
    </w:p>
    <w:sectPr w:rsidR="00A8396B" w:rsidSect="00F75E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guyen, Nam Duc" w:date="2016-04-13T10:28:00Z" w:initials="NND">
    <w:p w14:paraId="3D23A896" w14:textId="4B2DF64C" w:rsidR="00652B9D" w:rsidRDefault="00652B9D">
      <w:pPr>
        <w:pStyle w:val="CommentText"/>
      </w:pPr>
      <w:r>
        <w:rPr>
          <w:rStyle w:val="CommentReference"/>
        </w:rPr>
        <w:annotationRef/>
      </w:r>
      <w:r>
        <w:t xml:space="preserve">The names for the </w:t>
      </w:r>
      <w:proofErr w:type="spellStart"/>
      <w:r>
        <w:t>supermatrices</w:t>
      </w:r>
      <w:proofErr w:type="spellEnd"/>
      <w:r>
        <w:t xml:space="preserve"> are placeholders, feel free to use better names.</w:t>
      </w:r>
    </w:p>
  </w:comment>
  <w:comment w:id="1" w:author="Siavash Mirarab" w:date="2016-04-14T11:36:00Z" w:initials="SM">
    <w:p w14:paraId="66FF418E" w14:textId="5803EAF1" w:rsidR="00652B9D" w:rsidRDefault="00652B9D">
      <w:pPr>
        <w:pStyle w:val="CommentText"/>
      </w:pPr>
      <w:ins w:id="2" w:author="Siavash Mirarab" w:date="2016-04-14T11:35:00Z">
        <w:r>
          <w:rPr>
            <w:rStyle w:val="CommentReference"/>
          </w:rPr>
          <w:annotationRef/>
        </w:r>
      </w:ins>
      <w:r>
        <w:t xml:space="preserve">I will make this available. </w:t>
      </w:r>
    </w:p>
  </w:comment>
  <w:comment w:id="3" w:author="Siavash Mirarab" w:date="2016-04-14T14:27:00Z" w:initials="SM">
    <w:p w14:paraId="6C6371D2" w14:textId="609C9194" w:rsidR="00652B9D" w:rsidRDefault="00652B9D">
      <w:pPr>
        <w:pStyle w:val="CommentText"/>
      </w:pPr>
      <w:r>
        <w:rPr>
          <w:rStyle w:val="CommentReference"/>
        </w:rPr>
        <w:annotationRef/>
      </w:r>
      <w:r>
        <w:t xml:space="preserve">Check whether it ever gets to these. </w:t>
      </w:r>
    </w:p>
  </w:comment>
  <w:comment w:id="4" w:author="Siavash Mirarab" w:date="2016-04-14T17:26:00Z" w:initials="SM">
    <w:p w14:paraId="5E80A361" w14:textId="7EEC99CB" w:rsidR="00652B9D" w:rsidRDefault="00652B9D">
      <w:pPr>
        <w:pStyle w:val="CommentText"/>
      </w:pPr>
      <w:r>
        <w:rPr>
          <w:rStyle w:val="CommentReference"/>
        </w:rPr>
        <w:annotationRef/>
      </w:r>
      <w:r>
        <w:t>Put online</w:t>
      </w:r>
    </w:p>
  </w:comment>
  <w:comment w:id="5" w:author="Siavash Mirarab" w:date="2016-04-14T11:19:00Z" w:initials="SM">
    <w:p w14:paraId="66B11140" w14:textId="5131A2C9" w:rsidR="00652B9D" w:rsidRDefault="00652B9D">
      <w:pPr>
        <w:pStyle w:val="CommentText"/>
      </w:pPr>
      <w:r>
        <w:rPr>
          <w:rStyle w:val="CommentReference"/>
        </w:rPr>
        <w:annotationRef/>
      </w:r>
      <w:r>
        <w:t>Not sure if this detail needs to be given here?</w:t>
      </w:r>
    </w:p>
  </w:comment>
  <w:comment w:id="7" w:author="Siavash Mirarab" w:date="2016-04-14T17:32:00Z" w:initials="SM">
    <w:p w14:paraId="278A8ADA" w14:textId="0171AA53" w:rsidR="00652B9D" w:rsidRDefault="00652B9D">
      <w:pPr>
        <w:pStyle w:val="CommentText"/>
      </w:pPr>
      <w:r>
        <w:rPr>
          <w:rStyle w:val="CommentReference"/>
        </w:rPr>
        <w:annotationRef/>
      </w:r>
      <w:r>
        <w:t>These go to supplementary.</w:t>
      </w:r>
    </w:p>
  </w:comment>
  <w:comment w:id="8" w:author="Siavash Mirarab" w:date="2016-04-14T17:32:00Z" w:initials="SM">
    <w:p w14:paraId="77AA19E3" w14:textId="22ED084A" w:rsidR="00652B9D" w:rsidRDefault="00652B9D">
      <w:pPr>
        <w:pStyle w:val="CommentText"/>
      </w:pPr>
      <w:r>
        <w:rPr>
          <w:rStyle w:val="CommentReference"/>
        </w:rPr>
        <w:annotationRef/>
      </w:r>
      <w:r>
        <w:t>To build the website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23A896" w15:done="0"/>
  <w15:commentEx w15:paraId="1CE47165" w15:done="0"/>
  <w15:commentEx w15:paraId="0BE147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Mincho">
    <w:panose1 w:val="00000000000000000000"/>
    <w:charset w:val="00"/>
    <w:family w:val="roman"/>
    <w:notTrueType/>
    <w:pitch w:val="default"/>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uyen, Nam Duc">
    <w15:presenceInfo w15:providerId="None" w15:userId="Nguyen, Nam Du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2F2"/>
    <w:rsid w:val="0005775D"/>
    <w:rsid w:val="00070B5D"/>
    <w:rsid w:val="00084B75"/>
    <w:rsid w:val="00095B1B"/>
    <w:rsid w:val="000C085F"/>
    <w:rsid w:val="000E38B8"/>
    <w:rsid w:val="00111918"/>
    <w:rsid w:val="0011530D"/>
    <w:rsid w:val="001235BE"/>
    <w:rsid w:val="001242F2"/>
    <w:rsid w:val="00135347"/>
    <w:rsid w:val="00140363"/>
    <w:rsid w:val="00176D7C"/>
    <w:rsid w:val="001E314A"/>
    <w:rsid w:val="002306ED"/>
    <w:rsid w:val="00265849"/>
    <w:rsid w:val="00271EA9"/>
    <w:rsid w:val="002A1FCC"/>
    <w:rsid w:val="002D3A3B"/>
    <w:rsid w:val="00357546"/>
    <w:rsid w:val="00383E15"/>
    <w:rsid w:val="003E2309"/>
    <w:rsid w:val="003E2D84"/>
    <w:rsid w:val="0043787F"/>
    <w:rsid w:val="004A28BB"/>
    <w:rsid w:val="005054A4"/>
    <w:rsid w:val="00517DFD"/>
    <w:rsid w:val="00580415"/>
    <w:rsid w:val="005B7EF3"/>
    <w:rsid w:val="00652B9D"/>
    <w:rsid w:val="00664887"/>
    <w:rsid w:val="00680150"/>
    <w:rsid w:val="006C4A84"/>
    <w:rsid w:val="006D206E"/>
    <w:rsid w:val="006E5757"/>
    <w:rsid w:val="006F4000"/>
    <w:rsid w:val="006F7C68"/>
    <w:rsid w:val="0078794D"/>
    <w:rsid w:val="007B4EF8"/>
    <w:rsid w:val="007E60DA"/>
    <w:rsid w:val="00842666"/>
    <w:rsid w:val="00872FFD"/>
    <w:rsid w:val="00887949"/>
    <w:rsid w:val="00893F38"/>
    <w:rsid w:val="008D6F48"/>
    <w:rsid w:val="0090501C"/>
    <w:rsid w:val="00924803"/>
    <w:rsid w:val="009272CC"/>
    <w:rsid w:val="00945320"/>
    <w:rsid w:val="00A8396B"/>
    <w:rsid w:val="00A8567C"/>
    <w:rsid w:val="00A969D1"/>
    <w:rsid w:val="00AE476E"/>
    <w:rsid w:val="00B107DB"/>
    <w:rsid w:val="00B146D5"/>
    <w:rsid w:val="00BC6F0A"/>
    <w:rsid w:val="00BC72B2"/>
    <w:rsid w:val="00BD005F"/>
    <w:rsid w:val="00C0573D"/>
    <w:rsid w:val="00C1460A"/>
    <w:rsid w:val="00C93FE9"/>
    <w:rsid w:val="00CA71D9"/>
    <w:rsid w:val="00CC7B32"/>
    <w:rsid w:val="00D4053C"/>
    <w:rsid w:val="00DA512A"/>
    <w:rsid w:val="00DB1526"/>
    <w:rsid w:val="00DC283F"/>
    <w:rsid w:val="00E6227A"/>
    <w:rsid w:val="00E6260C"/>
    <w:rsid w:val="00EF7BA3"/>
    <w:rsid w:val="00F25FD7"/>
    <w:rsid w:val="00F57FD3"/>
    <w:rsid w:val="00F75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27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C085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C085F"/>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C283F"/>
    <w:rPr>
      <w:sz w:val="18"/>
      <w:szCs w:val="18"/>
    </w:rPr>
  </w:style>
  <w:style w:type="paragraph" w:styleId="CommentText">
    <w:name w:val="annotation text"/>
    <w:basedOn w:val="Normal"/>
    <w:link w:val="CommentTextChar"/>
    <w:uiPriority w:val="99"/>
    <w:semiHidden/>
    <w:unhideWhenUsed/>
    <w:rsid w:val="00DC283F"/>
  </w:style>
  <w:style w:type="character" w:customStyle="1" w:styleId="CommentTextChar">
    <w:name w:val="Comment Text Char"/>
    <w:basedOn w:val="DefaultParagraphFont"/>
    <w:link w:val="CommentText"/>
    <w:uiPriority w:val="99"/>
    <w:semiHidden/>
    <w:rsid w:val="00DC283F"/>
  </w:style>
  <w:style w:type="paragraph" w:styleId="CommentSubject">
    <w:name w:val="annotation subject"/>
    <w:basedOn w:val="CommentText"/>
    <w:next w:val="CommentText"/>
    <w:link w:val="CommentSubjectChar"/>
    <w:uiPriority w:val="99"/>
    <w:semiHidden/>
    <w:unhideWhenUsed/>
    <w:rsid w:val="00DC283F"/>
    <w:rPr>
      <w:b/>
      <w:bCs/>
      <w:sz w:val="20"/>
      <w:szCs w:val="20"/>
    </w:rPr>
  </w:style>
  <w:style w:type="character" w:customStyle="1" w:styleId="CommentSubjectChar">
    <w:name w:val="Comment Subject Char"/>
    <w:basedOn w:val="CommentTextChar"/>
    <w:link w:val="CommentSubject"/>
    <w:uiPriority w:val="99"/>
    <w:semiHidden/>
    <w:rsid w:val="00DC283F"/>
    <w:rPr>
      <w:b/>
      <w:bCs/>
      <w:sz w:val="20"/>
      <w:szCs w:val="20"/>
    </w:rPr>
  </w:style>
  <w:style w:type="paragraph" w:styleId="BalloonText">
    <w:name w:val="Balloon Text"/>
    <w:basedOn w:val="Normal"/>
    <w:link w:val="BalloonTextChar"/>
    <w:uiPriority w:val="99"/>
    <w:semiHidden/>
    <w:unhideWhenUsed/>
    <w:rsid w:val="00DC28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283F"/>
    <w:rPr>
      <w:rFonts w:ascii="Times New Roman" w:hAnsi="Times New Roman" w:cs="Times New Roman"/>
      <w:sz w:val="18"/>
      <w:szCs w:val="18"/>
    </w:rPr>
  </w:style>
  <w:style w:type="paragraph" w:styleId="NormalWeb">
    <w:name w:val="Normal (Web)"/>
    <w:basedOn w:val="Normal"/>
    <w:uiPriority w:val="99"/>
    <w:semiHidden/>
    <w:unhideWhenUsed/>
    <w:rsid w:val="00AE476E"/>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AE476E"/>
  </w:style>
  <w:style w:type="character" w:customStyle="1" w:styleId="Heading2Char">
    <w:name w:val="Heading 2 Char"/>
    <w:basedOn w:val="DefaultParagraphFont"/>
    <w:link w:val="Heading2"/>
    <w:uiPriority w:val="9"/>
    <w:rsid w:val="000C085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C085F"/>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6C4A8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C085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C085F"/>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C283F"/>
    <w:rPr>
      <w:sz w:val="18"/>
      <w:szCs w:val="18"/>
    </w:rPr>
  </w:style>
  <w:style w:type="paragraph" w:styleId="CommentText">
    <w:name w:val="annotation text"/>
    <w:basedOn w:val="Normal"/>
    <w:link w:val="CommentTextChar"/>
    <w:uiPriority w:val="99"/>
    <w:semiHidden/>
    <w:unhideWhenUsed/>
    <w:rsid w:val="00DC283F"/>
  </w:style>
  <w:style w:type="character" w:customStyle="1" w:styleId="CommentTextChar">
    <w:name w:val="Comment Text Char"/>
    <w:basedOn w:val="DefaultParagraphFont"/>
    <w:link w:val="CommentText"/>
    <w:uiPriority w:val="99"/>
    <w:semiHidden/>
    <w:rsid w:val="00DC283F"/>
  </w:style>
  <w:style w:type="paragraph" w:styleId="CommentSubject">
    <w:name w:val="annotation subject"/>
    <w:basedOn w:val="CommentText"/>
    <w:next w:val="CommentText"/>
    <w:link w:val="CommentSubjectChar"/>
    <w:uiPriority w:val="99"/>
    <w:semiHidden/>
    <w:unhideWhenUsed/>
    <w:rsid w:val="00DC283F"/>
    <w:rPr>
      <w:b/>
      <w:bCs/>
      <w:sz w:val="20"/>
      <w:szCs w:val="20"/>
    </w:rPr>
  </w:style>
  <w:style w:type="character" w:customStyle="1" w:styleId="CommentSubjectChar">
    <w:name w:val="Comment Subject Char"/>
    <w:basedOn w:val="CommentTextChar"/>
    <w:link w:val="CommentSubject"/>
    <w:uiPriority w:val="99"/>
    <w:semiHidden/>
    <w:rsid w:val="00DC283F"/>
    <w:rPr>
      <w:b/>
      <w:bCs/>
      <w:sz w:val="20"/>
      <w:szCs w:val="20"/>
    </w:rPr>
  </w:style>
  <w:style w:type="paragraph" w:styleId="BalloonText">
    <w:name w:val="Balloon Text"/>
    <w:basedOn w:val="Normal"/>
    <w:link w:val="BalloonTextChar"/>
    <w:uiPriority w:val="99"/>
    <w:semiHidden/>
    <w:unhideWhenUsed/>
    <w:rsid w:val="00DC28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283F"/>
    <w:rPr>
      <w:rFonts w:ascii="Times New Roman" w:hAnsi="Times New Roman" w:cs="Times New Roman"/>
      <w:sz w:val="18"/>
      <w:szCs w:val="18"/>
    </w:rPr>
  </w:style>
  <w:style w:type="paragraph" w:styleId="NormalWeb">
    <w:name w:val="Normal (Web)"/>
    <w:basedOn w:val="Normal"/>
    <w:uiPriority w:val="99"/>
    <w:semiHidden/>
    <w:unhideWhenUsed/>
    <w:rsid w:val="00AE476E"/>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AE476E"/>
  </w:style>
  <w:style w:type="character" w:customStyle="1" w:styleId="Heading2Char">
    <w:name w:val="Heading 2 Char"/>
    <w:basedOn w:val="DefaultParagraphFont"/>
    <w:link w:val="Heading2"/>
    <w:uiPriority w:val="9"/>
    <w:rsid w:val="000C085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C085F"/>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6C4A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579651">
      <w:bodyDiv w:val="1"/>
      <w:marLeft w:val="0"/>
      <w:marRight w:val="0"/>
      <w:marTop w:val="0"/>
      <w:marBottom w:val="0"/>
      <w:divBdr>
        <w:top w:val="none" w:sz="0" w:space="0" w:color="auto"/>
        <w:left w:val="none" w:sz="0" w:space="0" w:color="auto"/>
        <w:bottom w:val="none" w:sz="0" w:space="0" w:color="auto"/>
        <w:right w:val="none" w:sz="0" w:space="0" w:color="auto"/>
      </w:divBdr>
    </w:div>
    <w:div w:id="1085615198">
      <w:bodyDiv w:val="1"/>
      <w:marLeft w:val="0"/>
      <w:marRight w:val="0"/>
      <w:marTop w:val="0"/>
      <w:marBottom w:val="0"/>
      <w:divBdr>
        <w:top w:val="none" w:sz="0" w:space="0" w:color="auto"/>
        <w:left w:val="none" w:sz="0" w:space="0" w:color="auto"/>
        <w:bottom w:val="none" w:sz="0" w:space="0" w:color="auto"/>
        <w:right w:val="none" w:sz="0" w:space="0" w:color="auto"/>
      </w:divBdr>
    </w:div>
    <w:div w:id="1901744790">
      <w:bodyDiv w:val="1"/>
      <w:marLeft w:val="0"/>
      <w:marRight w:val="0"/>
      <w:marTop w:val="0"/>
      <w:marBottom w:val="0"/>
      <w:divBdr>
        <w:top w:val="none" w:sz="0" w:space="0" w:color="auto"/>
        <w:left w:val="none" w:sz="0" w:space="0" w:color="auto"/>
        <w:bottom w:val="none" w:sz="0" w:space="0" w:color="auto"/>
        <w:right w:val="none" w:sz="0" w:space="0" w:color="auto"/>
      </w:divBdr>
    </w:div>
    <w:div w:id="1926693727">
      <w:bodyDiv w:val="1"/>
      <w:marLeft w:val="0"/>
      <w:marRight w:val="0"/>
      <w:marTop w:val="0"/>
      <w:marBottom w:val="0"/>
      <w:divBdr>
        <w:top w:val="none" w:sz="0" w:space="0" w:color="auto"/>
        <w:left w:val="none" w:sz="0" w:space="0" w:color="auto"/>
        <w:bottom w:val="none" w:sz="0" w:space="0" w:color="auto"/>
        <w:right w:val="none" w:sz="0" w:space="0" w:color="auto"/>
      </w:divBdr>
      <w:divsChild>
        <w:div w:id="209774492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7C31604-A778-B14F-96AB-42F5A4587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6455</Words>
  <Characters>36798</Characters>
  <Application>Microsoft Macintosh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 Duc</dc:creator>
  <cp:keywords/>
  <dc:description/>
  <cp:lastModifiedBy>Siavash Mirarab</cp:lastModifiedBy>
  <cp:revision>3</cp:revision>
  <dcterms:created xsi:type="dcterms:W3CDTF">2016-04-15T01:00:00Z</dcterms:created>
  <dcterms:modified xsi:type="dcterms:W3CDTF">2016-04-15T01:06:00Z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smirarab@gmail.com@www.mendeley.com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16th edition (full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http://www.zotero.org/styles/national-library-of-medicine-grant-proposals-with-pmcid-pmid-foot</vt:lpwstr>
  </property>
  <property fmtid="{D5CDD505-2E9C-101B-9397-08002B2CF9AE}" pid="18" name="Mendeley Recent Style Name 6_1">
    <vt:lpwstr>National Library of Medicine (grant proposals with PMCID/PMID foot)</vt:lpwstr>
  </property>
  <property fmtid="{D5CDD505-2E9C-101B-9397-08002B2CF9AE}" pid="19" name="Mendeley Recent Style Id 7_1">
    <vt:lpwstr>http://www.zotero.org/styles/national-library-of-medicine-grant-proposals-with-pmcid-pmid-footnote</vt:lpwstr>
  </property>
  <property fmtid="{D5CDD505-2E9C-101B-9397-08002B2CF9AE}" pid="20" name="Mendeley Recent Style Name 7_1">
    <vt:lpwstr>National Library of Medicine (grant proposals with PMCID/PMID footnote)</vt:lpwstr>
  </property>
  <property fmtid="{D5CDD505-2E9C-101B-9397-08002B2CF9AE}" pid="21" name="Mendeley Recent Style Id 8_1">
    <vt:lpwstr>http://www.zotero.org/styles/national-library-of-medicine-grant-proposals</vt:lpwstr>
  </property>
  <property fmtid="{D5CDD505-2E9C-101B-9397-08002B2CF9AE}" pid="22" name="Mendeley Recent Style Name 8_1">
    <vt:lpwstr>National Library of Medicine (grant proposals with PMCID/PMID)</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